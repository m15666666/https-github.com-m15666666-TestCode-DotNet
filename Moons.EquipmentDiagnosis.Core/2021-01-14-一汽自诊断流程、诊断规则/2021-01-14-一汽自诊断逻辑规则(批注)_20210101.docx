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自动诊断规则</w:t>
      </w:r>
    </w:p>
    <w:p>
      <w:r>
        <w:rPr>
          <w:rFonts w:hint="eastAsia"/>
        </w:rPr>
        <w:t>一、名词</w:t>
      </w:r>
    </w:p>
    <w:p>
      <w:pPr>
        <w:numPr>
          <w:ilvl w:val="0"/>
          <w:numId w:val="1"/>
        </w:numPr>
      </w:pPr>
      <w:r>
        <w:rPr>
          <w:rFonts w:hint="eastAsia"/>
        </w:rPr>
        <w:t>振动速度报警值ALARM-VEL</w:t>
      </w:r>
    </w:p>
    <w:p>
      <w:pPr>
        <w:numPr>
          <w:ilvl w:val="0"/>
          <w:numId w:val="1"/>
        </w:numPr>
      </w:pPr>
      <w:r>
        <w:rPr>
          <w:rFonts w:hint="eastAsia"/>
        </w:rPr>
        <w:t>振动加速度报警值ALARM-ACC</w:t>
      </w:r>
    </w:p>
    <w:p>
      <w:pPr>
        <w:numPr>
          <w:ilvl w:val="0"/>
          <w:numId w:val="1"/>
        </w:numPr>
      </w:pPr>
      <w:r>
        <w:rPr>
          <w:rFonts w:hint="eastAsia"/>
        </w:rPr>
        <w:t>振动速度通频值为有效值，编号:测点编号+VEL</w:t>
      </w:r>
    </w:p>
    <w:p>
      <w:pPr>
        <w:numPr>
          <w:ilvl w:val="0"/>
          <w:numId w:val="1"/>
        </w:numPr>
      </w:pPr>
      <w:r>
        <w:rPr>
          <w:rFonts w:hint="eastAsia"/>
        </w:rPr>
        <w:t>振动速度某一频率幅值为该频率有效值</w:t>
      </w:r>
    </w:p>
    <w:p>
      <w:pPr>
        <w:numPr>
          <w:ilvl w:val="0"/>
          <w:numId w:val="1"/>
        </w:numPr>
      </w:pPr>
      <w:r>
        <w:rPr>
          <w:rFonts w:hint="eastAsia"/>
        </w:rPr>
        <w:t>振动加速度幅值为真峰值，编号：测点编号+ACC</w:t>
      </w:r>
    </w:p>
    <w:p>
      <w:pPr>
        <w:numPr>
          <w:ilvl w:val="0"/>
          <w:numId w:val="1"/>
        </w:numPr>
      </w:pPr>
      <w:r>
        <w:rPr>
          <w:rFonts w:hint="eastAsia"/>
        </w:rPr>
        <w:t>振动加速度某一频率的幅值为该频率的峰值</w:t>
      </w:r>
    </w:p>
    <w:p>
      <w:pPr>
        <w:numPr>
          <w:ilvl w:val="0"/>
          <w:numId w:val="1"/>
        </w:numPr>
      </w:pPr>
      <w:r>
        <w:rPr>
          <w:rFonts w:hint="eastAsia"/>
        </w:rPr>
        <w:t>斜率</w:t>
      </w:r>
      <w:ins w:id="0" w:author="不迷" w:date="2021-01-05T23:23:01Z">
        <w:r>
          <w:rPr>
            <w:rFonts w:hint="eastAsia"/>
            <w:lang w:eastAsia="zh-CN"/>
          </w:rPr>
          <w:t>：</w:t>
        </w:r>
      </w:ins>
      <w:ins w:id="1" w:author="不迷" w:date="2021-01-05T23:18:49Z">
        <w:r>
          <w:rPr>
            <w:rFonts w:hint="eastAsia"/>
          </w:rPr>
          <w:t>过去4天内每1</w:t>
        </w:r>
      </w:ins>
      <w:ins w:id="2" w:author="不迷" w:date="2021-01-05T23:18:49Z">
        <w:r>
          <w:rPr/>
          <w:t>2</w:t>
        </w:r>
      </w:ins>
      <w:ins w:id="3" w:author="不迷" w:date="2021-01-05T23:18:49Z">
        <w:r>
          <w:rPr>
            <w:rFonts w:hint="eastAsia"/>
          </w:rPr>
          <w:t>个小时趋势中位值的直线拟合的斜率。</w:t>
        </w:r>
      </w:ins>
    </w:p>
    <w:p>
      <w:pPr>
        <w:numPr>
          <w:ilvl w:val="0"/>
          <w:numId w:val="1"/>
        </w:numPr>
      </w:pPr>
      <w:r>
        <w:rPr>
          <w:rFonts w:hint="eastAsia"/>
        </w:rPr>
        <w:t>入口流量Qi、出口流量Qo、入口压力Pi、出口压力Po、电流I、电压V、功率W</w:t>
      </w:r>
    </w:p>
    <w:p>
      <w:pPr>
        <w:numPr>
          <w:ilvl w:val="0"/>
          <w:numId w:val="1"/>
        </w:numPr>
        <w:ind w:left="0" w:firstLine="0"/>
      </w:pPr>
      <w:r>
        <w:rPr>
          <w:rFonts w:hint="eastAsia"/>
        </w:rPr>
        <w:t>线性相关系数r（皮尔逊系数）。</w:t>
      </w:r>
    </w:p>
    <w:p>
      <w:pPr>
        <w:numPr>
          <w:ilvl w:val="0"/>
          <w:numId w:val="1"/>
        </w:numPr>
        <w:rPr>
          <w:ins w:id="4" w:author="不迷" w:date="2021-01-05T23:21:01Z"/>
        </w:rPr>
      </w:pPr>
      <w:r>
        <w:rPr>
          <w:rFonts w:hint="eastAsia"/>
        </w:rPr>
        <w:t>FG--齿轮啮合频率</w:t>
      </w:r>
    </w:p>
    <w:p>
      <w:pPr>
        <w:numPr>
          <w:ilvl w:val="0"/>
          <w:numId w:val="1"/>
        </w:numPr>
        <w:rPr>
          <w:ins w:id="5" w:author="不迷" w:date="2021-01-05T23:28:09Z"/>
        </w:rPr>
      </w:pPr>
      <w:ins w:id="6" w:author="不迷" w:date="2021-01-05T23:26:56Z">
        <w:r>
          <w:rPr>
            <w:rFonts w:hint="eastAsia"/>
            <w:lang w:eastAsia="zh-CN"/>
          </w:rPr>
          <w:t>设备</w:t>
        </w:r>
      </w:ins>
      <w:ins w:id="7" w:author="不迷" w:date="2021-01-05T23:27:00Z">
        <w:r>
          <w:rPr>
            <w:rFonts w:hint="eastAsia"/>
            <w:lang w:eastAsia="zh-CN"/>
          </w:rPr>
          <w:t>参数</w:t>
        </w:r>
      </w:ins>
      <w:ins w:id="8" w:author="不迷" w:date="2021-01-05T23:27:03Z">
        <w:r>
          <w:rPr>
            <w:rFonts w:hint="eastAsia"/>
            <w:lang w:eastAsia="zh-CN"/>
          </w:rPr>
          <w:t>字段</w:t>
        </w:r>
      </w:ins>
      <w:ins w:id="9" w:author="不迷" w:date="2021-01-05T23:27:04Z">
        <w:r>
          <w:rPr>
            <w:rFonts w:hint="eastAsia"/>
            <w:lang w:eastAsia="zh-CN"/>
          </w:rPr>
          <w:t>：</w:t>
        </w:r>
      </w:ins>
    </w:p>
    <w:p>
      <w:pPr>
        <w:numPr>
          <w:ilvl w:val="-1"/>
          <w:numId w:val="0"/>
        </w:numPr>
        <w:ind w:left="0" w:firstLine="0"/>
        <w:rPr>
          <w:ins w:id="10" w:author="不迷" w:date="2021-01-06T10:40:24Z"/>
          <w:rFonts w:hint="eastAsia"/>
          <w:lang w:val="en-US" w:eastAsia="zh-CN"/>
        </w:rPr>
      </w:pPr>
      <w:ins w:id="11" w:author="不迷" w:date="2021-01-05T23:28:11Z">
        <w:r>
          <w:rPr>
            <w:rFonts w:hint="eastAsia"/>
            <w:lang w:val="en-US" w:eastAsia="zh-CN"/>
          </w:rPr>
          <w:t xml:space="preserve"> </w:t>
        </w:r>
      </w:ins>
      <w:ins w:id="12" w:author="不迷" w:date="2021-01-05T23:28:12Z">
        <w:r>
          <w:rPr>
            <w:rFonts w:hint="eastAsia"/>
            <w:lang w:val="en-US" w:eastAsia="zh-CN"/>
          </w:rPr>
          <w:t xml:space="preserve">   </w:t>
        </w:r>
      </w:ins>
      <w:ins w:id="13" w:author="不迷" w:date="2021-01-05T23:28:13Z">
        <w:r>
          <w:rPr>
            <w:rFonts w:hint="eastAsia"/>
            <w:lang w:val="en-US" w:eastAsia="zh-CN"/>
          </w:rPr>
          <w:t xml:space="preserve"> </w:t>
        </w:r>
      </w:ins>
      <w:ins w:id="14" w:author="不迷" w:date="2021-01-05T23:28:47Z">
        <w:r>
          <w:rPr>
            <w:rFonts w:hint="eastAsia"/>
            <w:lang w:val="en-US" w:eastAsia="zh-CN"/>
          </w:rPr>
          <w:t>设备</w:t>
        </w:r>
      </w:ins>
      <w:ins w:id="15" w:author="不迷" w:date="2021-01-05T23:28:49Z">
        <w:r>
          <w:rPr>
            <w:rFonts w:hint="eastAsia"/>
            <w:lang w:val="en-US" w:eastAsia="zh-CN"/>
          </w:rPr>
          <w:t>类型</w:t>
        </w:r>
      </w:ins>
      <w:ins w:id="16" w:author="不迷" w:date="2021-01-06T09:58:04Z">
        <w:r>
          <w:rPr>
            <w:rFonts w:hint="eastAsia"/>
            <w:lang w:val="en-US" w:eastAsia="zh-CN"/>
          </w:rPr>
          <w:t>（</w:t>
        </w:r>
      </w:ins>
      <w:ins w:id="17" w:author="不迷" w:date="2021-01-06T09:58:26Z">
        <w:r>
          <w:rPr>
            <w:rFonts w:hint="eastAsia"/>
            <w:lang w:val="en-US" w:eastAsia="zh-CN"/>
          </w:rPr>
          <w:t>风机</w:t>
        </w:r>
      </w:ins>
      <w:ins w:id="18" w:author="不迷" w:date="2021-01-06T09:58:27Z">
        <w:r>
          <w:rPr>
            <w:rFonts w:hint="eastAsia"/>
            <w:lang w:val="en-US" w:eastAsia="zh-CN"/>
          </w:rPr>
          <w:t>和</w:t>
        </w:r>
      </w:ins>
      <w:ins w:id="19" w:author="不迷" w:date="2021-01-06T09:58:28Z">
        <w:r>
          <w:rPr>
            <w:rFonts w:hint="eastAsia"/>
            <w:lang w:val="en-US" w:eastAsia="zh-CN"/>
          </w:rPr>
          <w:t>泵</w:t>
        </w:r>
      </w:ins>
      <w:ins w:id="20" w:author="不迷" w:date="2021-01-06T09:58:04Z">
        <w:r>
          <w:rPr>
            <w:rFonts w:hint="eastAsia"/>
            <w:lang w:val="en-US" w:eastAsia="zh-CN"/>
          </w:rPr>
          <w:t>）</w:t>
        </w:r>
      </w:ins>
      <w:ins w:id="21" w:author="不迷" w:date="2021-01-05T23:28:54Z">
        <w:r>
          <w:rPr>
            <w:rFonts w:hint="eastAsia"/>
            <w:lang w:val="en-US" w:eastAsia="zh-CN"/>
          </w:rPr>
          <w:t>:</w:t>
        </w:r>
      </w:ins>
      <w:ins w:id="22" w:author="不迷" w:date="2021-01-05T23:29:31Z">
        <w:r>
          <w:rPr>
            <w:rFonts w:hint="eastAsia"/>
            <w:lang w:val="en-US" w:eastAsia="zh-CN"/>
          </w:rPr>
          <w:t>离心风机</w:t>
        </w:r>
      </w:ins>
      <w:ins w:id="23" w:author="不迷" w:date="2021-01-05T23:29:32Z">
        <w:r>
          <w:rPr>
            <w:rFonts w:hint="eastAsia"/>
            <w:lang w:val="en-US" w:eastAsia="zh-CN"/>
          </w:rPr>
          <w:t>、</w:t>
        </w:r>
      </w:ins>
      <w:ins w:id="24" w:author="不迷" w:date="2021-01-05T23:29:35Z">
        <w:r>
          <w:rPr>
            <w:rFonts w:hint="eastAsia"/>
            <w:lang w:val="en-US" w:eastAsia="zh-CN"/>
          </w:rPr>
          <w:t>轴流</w:t>
        </w:r>
      </w:ins>
      <w:ins w:id="25" w:author="不迷" w:date="2021-01-05T23:29:36Z">
        <w:r>
          <w:rPr>
            <w:rFonts w:hint="eastAsia"/>
            <w:lang w:val="en-US" w:eastAsia="zh-CN"/>
          </w:rPr>
          <w:t>风机</w:t>
        </w:r>
      </w:ins>
      <w:ins w:id="26" w:author="不迷" w:date="2021-01-05T23:29:53Z">
        <w:r>
          <w:rPr>
            <w:rFonts w:hint="eastAsia"/>
            <w:lang w:val="en-US" w:eastAsia="zh-CN"/>
          </w:rPr>
          <w:t>；</w:t>
        </w:r>
      </w:ins>
      <w:ins w:id="27" w:author="不迷" w:date="2021-01-05T23:29:56Z">
        <w:r>
          <w:rPr>
            <w:rFonts w:hint="eastAsia"/>
            <w:lang w:val="en-US" w:eastAsia="zh-CN"/>
          </w:rPr>
          <w:t>离心</w:t>
        </w:r>
      </w:ins>
      <w:ins w:id="28" w:author="不迷" w:date="2021-01-05T23:29:57Z">
        <w:r>
          <w:rPr>
            <w:rFonts w:hint="eastAsia"/>
            <w:lang w:val="en-US" w:eastAsia="zh-CN"/>
          </w:rPr>
          <w:t>泵</w:t>
        </w:r>
      </w:ins>
      <w:ins w:id="29" w:author="不迷" w:date="2021-01-05T23:29:58Z">
        <w:r>
          <w:rPr>
            <w:rFonts w:hint="eastAsia"/>
            <w:lang w:val="en-US" w:eastAsia="zh-CN"/>
          </w:rPr>
          <w:t>、</w:t>
        </w:r>
      </w:ins>
      <w:ins w:id="30" w:author="不迷" w:date="2021-01-05T23:30:02Z">
        <w:r>
          <w:rPr>
            <w:rFonts w:hint="eastAsia"/>
            <w:lang w:val="en-US" w:eastAsia="zh-CN"/>
          </w:rPr>
          <w:t>轴流泵</w:t>
        </w:r>
      </w:ins>
      <w:ins w:id="31" w:author="不迷" w:date="2021-01-05T23:32:07Z">
        <w:r>
          <w:rPr>
            <w:rFonts w:hint="eastAsia"/>
            <w:lang w:val="en-US" w:eastAsia="zh-CN"/>
          </w:rPr>
          <w:t>；</w:t>
        </w:r>
      </w:ins>
      <w:ins w:id="32" w:author="不迷" w:date="2021-01-05T23:32:31Z">
        <w:r>
          <w:rPr>
            <w:rFonts w:hint="eastAsia"/>
            <w:lang w:val="en-US" w:eastAsia="zh-CN"/>
          </w:rPr>
          <w:t>立式</w:t>
        </w:r>
      </w:ins>
      <w:ins w:id="33" w:author="不迷" w:date="2021-01-05T23:32:32Z">
        <w:r>
          <w:rPr>
            <w:rFonts w:hint="eastAsia"/>
            <w:lang w:val="en-US" w:eastAsia="zh-CN"/>
          </w:rPr>
          <w:t>泵</w:t>
        </w:r>
      </w:ins>
    </w:p>
    <w:p>
      <w:pPr>
        <w:numPr>
          <w:ilvl w:val="-1"/>
          <w:numId w:val="0"/>
        </w:numPr>
        <w:ind w:left="0" w:firstLine="0"/>
        <w:rPr>
          <w:ins w:id="34" w:author="不迷" w:date="2021-01-05T23:30:15Z"/>
          <w:rFonts w:hint="default"/>
          <w:lang w:val="en-US" w:eastAsia="zh-CN"/>
        </w:rPr>
      </w:pPr>
      <w:ins w:id="35" w:author="不迷" w:date="2021-01-06T10:40:26Z">
        <w:r>
          <w:rPr>
            <w:rFonts w:hint="eastAsia"/>
            <w:lang w:val="en-US" w:eastAsia="zh-CN"/>
          </w:rPr>
          <w:t xml:space="preserve">   </w:t>
        </w:r>
      </w:ins>
      <w:ins w:id="36" w:author="不迷" w:date="2021-01-06T10:40:27Z">
        <w:r>
          <w:rPr>
            <w:rFonts w:hint="eastAsia"/>
            <w:lang w:val="en-US" w:eastAsia="zh-CN"/>
          </w:rPr>
          <w:t xml:space="preserve">  </w:t>
        </w:r>
      </w:ins>
      <w:ins w:id="37" w:author="不迷" w:date="2021-01-06T10:40:31Z">
        <w:r>
          <w:rPr>
            <w:rFonts w:hint="eastAsia"/>
            <w:lang w:val="en-US" w:eastAsia="zh-CN"/>
          </w:rPr>
          <w:t>设备</w:t>
        </w:r>
      </w:ins>
      <w:ins w:id="38" w:author="不迷" w:date="2021-01-06T10:40:33Z">
        <w:r>
          <w:rPr>
            <w:rFonts w:hint="eastAsia"/>
            <w:lang w:val="en-US" w:eastAsia="zh-CN"/>
          </w:rPr>
          <w:t>类型</w:t>
        </w:r>
      </w:ins>
      <w:ins w:id="39" w:author="不迷" w:date="2021-01-06T10:40:36Z">
        <w:r>
          <w:rPr>
            <w:rFonts w:hint="eastAsia"/>
            <w:lang w:val="en-US" w:eastAsia="zh-CN"/>
          </w:rPr>
          <w:t>（</w:t>
        </w:r>
      </w:ins>
      <w:ins w:id="40" w:author="不迷" w:date="2021-01-06T10:40:38Z">
        <w:r>
          <w:rPr>
            <w:rFonts w:hint="eastAsia"/>
            <w:lang w:val="en-US" w:eastAsia="zh-CN"/>
          </w:rPr>
          <w:t>电机</w:t>
        </w:r>
      </w:ins>
      <w:ins w:id="41" w:author="不迷" w:date="2021-01-06T10:40:36Z">
        <w:r>
          <w:rPr>
            <w:rFonts w:hint="eastAsia"/>
            <w:lang w:val="en-US" w:eastAsia="zh-CN"/>
          </w:rPr>
          <w:t>）</w:t>
        </w:r>
      </w:ins>
      <w:ins w:id="42" w:author="不迷" w:date="2021-01-06T10:40:42Z">
        <w:r>
          <w:rPr>
            <w:rFonts w:hint="eastAsia"/>
            <w:lang w:val="en-US" w:eastAsia="zh-CN"/>
          </w:rPr>
          <w:t>：</w:t>
        </w:r>
      </w:ins>
      <w:ins w:id="43" w:author="不迷" w:date="2021-01-06T10:40:59Z">
        <w:r>
          <w:rPr>
            <w:rFonts w:hint="eastAsia"/>
            <w:lang w:val="en-US" w:eastAsia="zh-CN"/>
          </w:rPr>
          <w:t>是否</w:t>
        </w:r>
      </w:ins>
      <w:ins w:id="44" w:author="不迷" w:date="2021-01-06T10:41:05Z">
        <w:r>
          <w:rPr>
            <w:rFonts w:hint="eastAsia"/>
            <w:lang w:val="en-US" w:eastAsia="zh-CN"/>
          </w:rPr>
          <w:t>变</w:t>
        </w:r>
      </w:ins>
      <w:ins w:id="45" w:author="不迷" w:date="2021-01-06T10:41:07Z">
        <w:r>
          <w:rPr>
            <w:rFonts w:hint="eastAsia"/>
            <w:lang w:val="en-US" w:eastAsia="zh-CN"/>
          </w:rPr>
          <w:t>频</w:t>
        </w:r>
      </w:ins>
      <w:ins w:id="46" w:author="不迷" w:date="2021-01-06T10:41:09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-1"/>
          <w:numId w:val="0"/>
        </w:numPr>
        <w:ind w:left="0" w:firstLine="0"/>
        <w:rPr>
          <w:ins w:id="47" w:author="不迷" w:date="2021-01-05T23:31:03Z"/>
          <w:rFonts w:hint="eastAsia"/>
          <w:lang w:val="en-US" w:eastAsia="zh-CN"/>
        </w:rPr>
      </w:pPr>
      <w:ins w:id="48" w:author="不迷" w:date="2021-01-05T23:30:17Z">
        <w:r>
          <w:rPr>
            <w:rFonts w:hint="eastAsia"/>
            <w:lang w:val="en-US" w:eastAsia="zh-CN"/>
          </w:rPr>
          <w:t xml:space="preserve"> </w:t>
        </w:r>
      </w:ins>
      <w:ins w:id="49" w:author="不迷" w:date="2021-01-05T23:30:18Z">
        <w:r>
          <w:rPr>
            <w:rFonts w:hint="eastAsia"/>
            <w:lang w:val="en-US" w:eastAsia="zh-CN"/>
          </w:rPr>
          <w:t xml:space="preserve">   </w:t>
        </w:r>
      </w:ins>
      <w:ins w:id="50" w:author="不迷" w:date="2021-01-05T23:30:19Z">
        <w:r>
          <w:rPr>
            <w:rFonts w:hint="eastAsia"/>
            <w:lang w:val="en-US" w:eastAsia="zh-CN"/>
          </w:rPr>
          <w:t xml:space="preserve"> </w:t>
        </w:r>
      </w:ins>
      <w:ins w:id="51" w:author="不迷" w:date="2021-01-05T23:30:21Z">
        <w:r>
          <w:rPr>
            <w:rFonts w:hint="eastAsia"/>
            <w:lang w:val="en-US" w:eastAsia="zh-CN"/>
          </w:rPr>
          <w:t>结构</w:t>
        </w:r>
      </w:ins>
      <w:ins w:id="52" w:author="不迷" w:date="2021-01-05T23:30:25Z">
        <w:r>
          <w:rPr>
            <w:rFonts w:hint="eastAsia"/>
            <w:lang w:val="en-US" w:eastAsia="zh-CN"/>
          </w:rPr>
          <w:t>类型</w:t>
        </w:r>
      </w:ins>
      <w:ins w:id="53" w:author="不迷" w:date="2021-01-06T09:56:16Z">
        <w:r>
          <w:rPr>
            <w:rFonts w:hint="eastAsia"/>
            <w:lang w:val="en-US" w:eastAsia="zh-CN"/>
          </w:rPr>
          <w:t>(</w:t>
        </w:r>
      </w:ins>
      <w:ins w:id="54" w:author="不迷" w:date="2021-01-06T09:56:27Z">
        <w:r>
          <w:rPr>
            <w:rFonts w:hint="eastAsia"/>
            <w:lang w:val="en-US" w:eastAsia="zh-CN"/>
          </w:rPr>
          <w:t>风机</w:t>
        </w:r>
      </w:ins>
      <w:ins w:id="55" w:author="不迷" w:date="2021-01-06T09:56:28Z">
        <w:r>
          <w:rPr>
            <w:rFonts w:hint="eastAsia"/>
            <w:lang w:val="en-US" w:eastAsia="zh-CN"/>
          </w:rPr>
          <w:t>和</w:t>
        </w:r>
      </w:ins>
      <w:ins w:id="56" w:author="不迷" w:date="2021-01-06T09:56:29Z">
        <w:r>
          <w:rPr>
            <w:rFonts w:hint="eastAsia"/>
            <w:lang w:val="en-US" w:eastAsia="zh-CN"/>
          </w:rPr>
          <w:t>泵</w:t>
        </w:r>
      </w:ins>
      <w:ins w:id="57" w:author="不迷" w:date="2021-01-06T09:56:31Z">
        <w:r>
          <w:rPr>
            <w:rFonts w:hint="eastAsia"/>
            <w:lang w:val="en-US" w:eastAsia="zh-CN"/>
          </w:rPr>
          <w:t>）</w:t>
        </w:r>
      </w:ins>
      <w:ins w:id="58" w:author="不迷" w:date="2021-01-05T23:30:26Z">
        <w:r>
          <w:rPr>
            <w:rFonts w:hint="eastAsia"/>
            <w:lang w:val="en-US" w:eastAsia="zh-CN"/>
          </w:rPr>
          <w:t>：</w:t>
        </w:r>
      </w:ins>
      <w:ins w:id="59" w:author="不迷" w:date="2021-01-05T23:30:55Z">
        <w:r>
          <w:rPr>
            <w:rFonts w:hint="eastAsia"/>
            <w:lang w:val="en-US" w:eastAsia="zh-CN"/>
          </w:rPr>
          <w:t>两端</w:t>
        </w:r>
      </w:ins>
      <w:ins w:id="60" w:author="不迷" w:date="2021-01-05T23:30:56Z">
        <w:r>
          <w:rPr>
            <w:rFonts w:hint="eastAsia"/>
            <w:lang w:val="en-US" w:eastAsia="zh-CN"/>
          </w:rPr>
          <w:t>支撑</w:t>
        </w:r>
      </w:ins>
      <w:ins w:id="61" w:author="不迷" w:date="2021-01-05T23:30:58Z">
        <w:r>
          <w:rPr>
            <w:rFonts w:hint="eastAsia"/>
            <w:lang w:val="en-US" w:eastAsia="zh-CN"/>
          </w:rPr>
          <w:t>、</w:t>
        </w:r>
      </w:ins>
      <w:ins w:id="62" w:author="不迷" w:date="2021-01-05T23:31:00Z">
        <w:r>
          <w:rPr>
            <w:rFonts w:hint="eastAsia"/>
            <w:lang w:val="en-US" w:eastAsia="zh-CN"/>
          </w:rPr>
          <w:t>悬臂</w:t>
        </w:r>
      </w:ins>
    </w:p>
    <w:p>
      <w:pPr>
        <w:numPr>
          <w:ilvl w:val="-1"/>
          <w:numId w:val="0"/>
        </w:numPr>
        <w:ind w:left="0" w:firstLine="0"/>
        <w:rPr>
          <w:ins w:id="63" w:author="不迷" w:date="2021-01-05T23:31:21Z"/>
          <w:rFonts w:hint="eastAsia"/>
          <w:lang w:val="en-US" w:eastAsia="zh-CN"/>
        </w:rPr>
      </w:pPr>
      <w:ins w:id="64" w:author="不迷" w:date="2021-01-05T23:31:04Z">
        <w:r>
          <w:rPr>
            <w:rFonts w:hint="eastAsia"/>
            <w:lang w:val="en-US" w:eastAsia="zh-CN"/>
          </w:rPr>
          <w:t xml:space="preserve">  </w:t>
        </w:r>
      </w:ins>
      <w:ins w:id="65" w:author="不迷" w:date="2021-01-05T23:31:05Z">
        <w:r>
          <w:rPr>
            <w:rFonts w:hint="eastAsia"/>
            <w:lang w:val="en-US" w:eastAsia="zh-CN"/>
          </w:rPr>
          <w:t xml:space="preserve">   </w:t>
        </w:r>
      </w:ins>
      <w:ins w:id="66" w:author="不迷" w:date="2021-01-05T23:31:07Z">
        <w:r>
          <w:rPr>
            <w:rFonts w:hint="eastAsia"/>
            <w:lang w:val="en-US" w:eastAsia="zh-CN"/>
          </w:rPr>
          <w:t>轴承</w:t>
        </w:r>
      </w:ins>
      <w:ins w:id="67" w:author="不迷" w:date="2021-01-05T23:31:08Z">
        <w:r>
          <w:rPr>
            <w:rFonts w:hint="eastAsia"/>
            <w:lang w:val="en-US" w:eastAsia="zh-CN"/>
          </w:rPr>
          <w:t>类型</w:t>
        </w:r>
      </w:ins>
      <w:ins w:id="68" w:author="不迷" w:date="2021-01-06T09:59:13Z">
        <w:r>
          <w:rPr>
            <w:rFonts w:hint="eastAsia"/>
            <w:lang w:val="en-US" w:eastAsia="zh-CN"/>
          </w:rPr>
          <w:t>（</w:t>
        </w:r>
      </w:ins>
      <w:ins w:id="69" w:author="不迷" w:date="2021-01-06T09:59:02Z">
        <w:r>
          <w:rPr>
            <w:rFonts w:hint="eastAsia"/>
            <w:lang w:val="en-US" w:eastAsia="zh-CN"/>
          </w:rPr>
          <w:t>风机</w:t>
        </w:r>
      </w:ins>
      <w:ins w:id="70" w:author="不迷" w:date="2021-01-06T09:59:03Z">
        <w:r>
          <w:rPr>
            <w:rFonts w:hint="eastAsia"/>
            <w:lang w:val="en-US" w:eastAsia="zh-CN"/>
          </w:rPr>
          <w:t>、</w:t>
        </w:r>
      </w:ins>
      <w:ins w:id="71" w:author="不迷" w:date="2021-01-06T09:59:04Z">
        <w:r>
          <w:rPr>
            <w:rFonts w:hint="eastAsia"/>
            <w:lang w:val="en-US" w:eastAsia="zh-CN"/>
          </w:rPr>
          <w:t>泵</w:t>
        </w:r>
      </w:ins>
      <w:ins w:id="72" w:author="不迷" w:date="2021-01-06T09:59:05Z">
        <w:r>
          <w:rPr>
            <w:rFonts w:hint="eastAsia"/>
            <w:lang w:val="en-US" w:eastAsia="zh-CN"/>
          </w:rPr>
          <w:t>、</w:t>
        </w:r>
      </w:ins>
      <w:ins w:id="73" w:author="不迷" w:date="2021-01-06T09:59:07Z">
        <w:r>
          <w:rPr>
            <w:rFonts w:hint="eastAsia"/>
            <w:lang w:val="en-US" w:eastAsia="zh-CN"/>
          </w:rPr>
          <w:t>电机</w:t>
        </w:r>
      </w:ins>
      <w:ins w:id="74" w:author="不迷" w:date="2021-01-06T09:59:09Z">
        <w:r>
          <w:rPr>
            <w:rFonts w:hint="eastAsia"/>
            <w:lang w:val="en-US" w:eastAsia="zh-CN"/>
          </w:rPr>
          <w:t>）</w:t>
        </w:r>
      </w:ins>
      <w:ins w:id="75" w:author="不迷" w:date="2021-01-05T23:31:10Z">
        <w:r>
          <w:rPr>
            <w:rFonts w:hint="eastAsia"/>
            <w:lang w:val="en-US" w:eastAsia="zh-CN"/>
          </w:rPr>
          <w:t>：</w:t>
        </w:r>
      </w:ins>
      <w:ins w:id="76" w:author="不迷" w:date="2021-01-05T23:31:12Z">
        <w:r>
          <w:rPr>
            <w:rFonts w:hint="eastAsia"/>
            <w:lang w:val="en-US" w:eastAsia="zh-CN"/>
          </w:rPr>
          <w:t>滑动</w:t>
        </w:r>
      </w:ins>
      <w:ins w:id="77" w:author="不迷" w:date="2021-01-05T23:31:14Z">
        <w:r>
          <w:rPr>
            <w:rFonts w:hint="eastAsia"/>
            <w:lang w:val="en-US" w:eastAsia="zh-CN"/>
          </w:rPr>
          <w:t>轴承</w:t>
        </w:r>
      </w:ins>
      <w:ins w:id="78" w:author="不迷" w:date="2021-01-05T23:31:15Z">
        <w:r>
          <w:rPr>
            <w:rFonts w:hint="eastAsia"/>
            <w:lang w:val="en-US" w:eastAsia="zh-CN"/>
          </w:rPr>
          <w:t>、</w:t>
        </w:r>
      </w:ins>
      <w:ins w:id="79" w:author="不迷" w:date="2021-01-05T23:31:17Z">
        <w:r>
          <w:rPr>
            <w:rFonts w:hint="eastAsia"/>
            <w:lang w:val="en-US" w:eastAsia="zh-CN"/>
          </w:rPr>
          <w:t>滚动</w:t>
        </w:r>
      </w:ins>
      <w:ins w:id="80" w:author="不迷" w:date="2021-01-05T23:31:19Z">
        <w:r>
          <w:rPr>
            <w:rFonts w:hint="eastAsia"/>
            <w:lang w:val="en-US" w:eastAsia="zh-CN"/>
          </w:rPr>
          <w:t>轴承</w:t>
        </w:r>
      </w:ins>
    </w:p>
    <w:p>
      <w:pPr>
        <w:numPr>
          <w:ilvl w:val="-1"/>
          <w:numId w:val="0"/>
        </w:numPr>
        <w:ind w:left="0" w:firstLine="0"/>
        <w:rPr>
          <w:ins w:id="81" w:author="不迷" w:date="2021-01-06T10:39:49Z"/>
          <w:rFonts w:hint="eastAsia"/>
          <w:lang w:val="en-US" w:eastAsia="zh-CN"/>
        </w:rPr>
      </w:pPr>
      <w:ins w:id="82" w:author="不迷" w:date="2021-01-05T23:31:22Z">
        <w:r>
          <w:rPr>
            <w:rFonts w:hint="eastAsia"/>
            <w:lang w:val="en-US" w:eastAsia="zh-CN"/>
          </w:rPr>
          <w:t xml:space="preserve">   </w:t>
        </w:r>
      </w:ins>
      <w:ins w:id="83" w:author="不迷" w:date="2021-01-05T23:31:23Z">
        <w:r>
          <w:rPr>
            <w:rFonts w:hint="eastAsia"/>
            <w:lang w:val="en-US" w:eastAsia="zh-CN"/>
          </w:rPr>
          <w:t xml:space="preserve">  </w:t>
        </w:r>
      </w:ins>
      <w:ins w:id="84" w:author="不迷" w:date="2021-01-05T23:31:32Z">
        <w:r>
          <w:rPr>
            <w:rFonts w:hint="eastAsia"/>
            <w:lang w:val="en-US" w:eastAsia="zh-CN"/>
          </w:rPr>
          <w:t>基础</w:t>
        </w:r>
      </w:ins>
      <w:ins w:id="85" w:author="不迷" w:date="2021-01-05T23:31:34Z">
        <w:r>
          <w:rPr>
            <w:rFonts w:hint="eastAsia"/>
            <w:lang w:val="en-US" w:eastAsia="zh-CN"/>
          </w:rPr>
          <w:t>类型</w:t>
        </w:r>
      </w:ins>
      <w:ins w:id="86" w:author="不迷" w:date="2021-01-06T09:59:30Z">
        <w:r>
          <w:rPr>
            <w:rFonts w:hint="eastAsia"/>
            <w:lang w:val="en-US" w:eastAsia="zh-CN"/>
          </w:rPr>
          <w:t>（风机、泵、电机）</w:t>
        </w:r>
      </w:ins>
      <w:ins w:id="87" w:author="不迷" w:date="2021-01-05T23:31:35Z">
        <w:r>
          <w:rPr>
            <w:rFonts w:hint="eastAsia"/>
            <w:lang w:val="en-US" w:eastAsia="zh-CN"/>
          </w:rPr>
          <w:t>：</w:t>
        </w:r>
      </w:ins>
      <w:ins w:id="88" w:author="不迷" w:date="2021-01-05T23:31:37Z">
        <w:r>
          <w:rPr>
            <w:rFonts w:hint="eastAsia"/>
            <w:lang w:val="en-US" w:eastAsia="zh-CN"/>
          </w:rPr>
          <w:t>刚性</w:t>
        </w:r>
      </w:ins>
      <w:ins w:id="89" w:author="不迷" w:date="2021-01-05T23:31:38Z">
        <w:r>
          <w:rPr>
            <w:rFonts w:hint="eastAsia"/>
            <w:lang w:val="en-US" w:eastAsia="zh-CN"/>
          </w:rPr>
          <w:t>基础</w:t>
        </w:r>
      </w:ins>
      <w:ins w:id="90" w:author="不迷" w:date="2021-01-05T23:31:39Z">
        <w:r>
          <w:rPr>
            <w:rFonts w:hint="eastAsia"/>
            <w:lang w:val="en-US" w:eastAsia="zh-CN"/>
          </w:rPr>
          <w:t>、</w:t>
        </w:r>
      </w:ins>
      <w:ins w:id="91" w:author="不迷" w:date="2021-01-05T23:31:42Z">
        <w:r>
          <w:rPr>
            <w:rFonts w:hint="eastAsia"/>
            <w:lang w:val="en-US" w:eastAsia="zh-CN"/>
          </w:rPr>
          <w:t>弹性</w:t>
        </w:r>
      </w:ins>
      <w:ins w:id="92" w:author="不迷" w:date="2021-01-05T23:31:43Z">
        <w:r>
          <w:rPr>
            <w:rFonts w:hint="eastAsia"/>
            <w:lang w:val="en-US" w:eastAsia="zh-CN"/>
          </w:rPr>
          <w:t>基础</w:t>
        </w:r>
      </w:ins>
    </w:p>
    <w:p>
      <w:pPr>
        <w:numPr>
          <w:ilvl w:val="-1"/>
          <w:numId w:val="0"/>
        </w:numPr>
        <w:ind w:left="0" w:firstLine="0"/>
        <w:rPr>
          <w:rFonts w:hint="default"/>
          <w:lang w:val="en-US" w:eastAsia="zh-CN"/>
        </w:rPr>
      </w:pPr>
    </w:p>
    <w:p>
      <w:r>
        <w:rPr>
          <w:rFonts w:hint="eastAsia"/>
        </w:rPr>
        <w:t>二、测点及诊断优先级</w:t>
      </w:r>
    </w:p>
    <w:p>
      <w:r>
        <w:rPr>
          <w:rFonts w:hint="eastAsia"/>
        </w:rPr>
        <w:t>1、通用风机、通用泵、电机传感器测点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2805"/>
        <w:gridCol w:w="2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设备</w:t>
            </w:r>
          </w:p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测点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restart"/>
            <w:vAlign w:val="center"/>
          </w:tcPr>
          <w:p>
            <w:r>
              <w:rPr>
                <w:rFonts w:hint="eastAsia"/>
              </w:rPr>
              <w:t>通用风机、泵（离心风机和轴流风机、离心泵和离心风机）</w:t>
            </w:r>
          </w:p>
        </w:tc>
        <w:tc>
          <w:tcPr>
            <w:tcW w:w="2805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风机</w:t>
            </w:r>
            <w:ins w:id="93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  <w:highlight w:val="yellow"/>
              </w:rPr>
              <w:t>联轴端水平</w:t>
            </w:r>
          </w:p>
        </w:tc>
        <w:tc>
          <w:tcPr>
            <w:tcW w:w="2662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FDE-H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风机</w:t>
            </w:r>
            <w:ins w:id="94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  <w:highlight w:val="yellow"/>
              </w:rPr>
              <w:t>联轴端垂直</w:t>
            </w:r>
          </w:p>
        </w:tc>
        <w:tc>
          <w:tcPr>
            <w:tcW w:w="2662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FDE-V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风机</w:t>
            </w:r>
            <w:ins w:id="95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</w:rPr>
              <w:t>联轴端轴向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FDE-A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风机</w:t>
            </w:r>
            <w:ins w:id="96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</w:rPr>
              <w:t>非联轴端水平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FNDE-H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风机</w:t>
            </w:r>
            <w:ins w:id="97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</w:rPr>
              <w:t>非联轴端垂直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FNDE-V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风机</w:t>
            </w:r>
            <w:ins w:id="98" w:author="xi clark" w:date="2020-12-16T16:22:00Z">
              <w:r>
                <w:rPr>
                  <w:rFonts w:hint="eastAsia"/>
                  <w:highlight w:val="yellow"/>
                </w:rPr>
                <w:t>（泵）</w:t>
              </w:r>
            </w:ins>
            <w:r>
              <w:rPr>
                <w:rFonts w:hint="eastAsia"/>
              </w:rPr>
              <w:t>非联轴端轴向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FNDE-A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restart"/>
            <w:vAlign w:val="center"/>
          </w:tcPr>
          <w:p>
            <w:r>
              <w:rPr>
                <w:rFonts w:hint="eastAsia"/>
              </w:rPr>
              <w:t>电机</w:t>
            </w:r>
          </w:p>
        </w:tc>
        <w:tc>
          <w:tcPr>
            <w:tcW w:w="2805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电机联轴端水平</w:t>
            </w:r>
          </w:p>
        </w:tc>
        <w:tc>
          <w:tcPr>
            <w:tcW w:w="2662" w:type="dxa"/>
            <w:shd w:val="clear" w:color="auto" w:fill="FFFF00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MDE-H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电机联轴端垂直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MDE-V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电机联轴端轴向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MDE-A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电机非联轴端水平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MNDE-H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电机非联轴端垂直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MNDE-V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电机非联轴端轴向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MNDE-A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restart"/>
            <w:vAlign w:val="center"/>
          </w:tcPr>
          <w:p>
            <w:r>
              <w:rPr>
                <w:rFonts w:hint="eastAsia"/>
              </w:rPr>
              <w:t>立式泵（包括泵和电机）</w:t>
            </w:r>
          </w:p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电机联轴端东西方向</w:t>
            </w:r>
          </w:p>
        </w:tc>
        <w:tc>
          <w:tcPr>
            <w:tcW w:w="26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MDE-</w:t>
            </w:r>
            <w:ins w:id="99" w:author="不迷" w:date="2021-01-04T09:30:08Z">
              <w:r>
                <w:rPr>
                  <w:rFonts w:hint="eastAsia"/>
                  <w:lang w:val="en-US" w:eastAsia="zh-CN"/>
                </w:rPr>
                <w:t>H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电机联轴端南北方向</w:t>
            </w:r>
          </w:p>
        </w:tc>
        <w:tc>
          <w:tcPr>
            <w:tcW w:w="26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MDE-</w:t>
            </w:r>
            <w:ins w:id="100" w:author="不迷" w:date="2021-01-04T09:30:14Z">
              <w:r>
                <w:rPr>
                  <w:rFonts w:hint="eastAsia"/>
                  <w:lang w:val="en-US" w:eastAsia="zh-CN"/>
                </w:rPr>
                <w:t>V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电机联轴端轴向</w:t>
            </w:r>
          </w:p>
        </w:tc>
        <w:tc>
          <w:tcPr>
            <w:tcW w:w="2662" w:type="dxa"/>
            <w:vAlign w:val="center"/>
          </w:tcPr>
          <w:p>
            <w:r>
              <w:rPr>
                <w:rFonts w:hint="eastAsia"/>
              </w:rPr>
              <w:t>MDE-A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电机非联轴端东西方向</w:t>
            </w:r>
          </w:p>
        </w:tc>
        <w:tc>
          <w:tcPr>
            <w:tcW w:w="26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MNDE-</w:t>
            </w:r>
            <w:ins w:id="101" w:author="不迷" w:date="2021-01-04T09:30:20Z">
              <w:r>
                <w:rPr>
                  <w:rFonts w:hint="eastAsia"/>
                  <w:lang w:val="en-US" w:eastAsia="zh-CN"/>
                </w:rPr>
                <w:t>H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5" w:type="dxa"/>
            <w:vMerge w:val="continue"/>
            <w:vAlign w:val="center"/>
          </w:tcPr>
          <w:p/>
        </w:tc>
        <w:tc>
          <w:tcPr>
            <w:tcW w:w="2805" w:type="dxa"/>
            <w:vAlign w:val="center"/>
          </w:tcPr>
          <w:p>
            <w:r>
              <w:rPr>
                <w:rFonts w:hint="eastAsia"/>
              </w:rPr>
              <w:t>电机非非联轴端南北方向</w:t>
            </w:r>
          </w:p>
        </w:tc>
        <w:tc>
          <w:tcPr>
            <w:tcW w:w="26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MNDE-</w:t>
            </w:r>
            <w:ins w:id="102" w:author="不迷" w:date="2021-01-04T09:30:26Z">
              <w:r>
                <w:rPr>
                  <w:rFonts w:hint="eastAsia"/>
                  <w:lang w:val="en-US" w:eastAsia="zh-CN"/>
                </w:rPr>
                <w:t>V</w:t>
              </w:r>
            </w:ins>
          </w:p>
        </w:tc>
      </w:tr>
    </w:tbl>
    <w:p>
      <w:pPr>
        <w:numPr>
          <w:ilvl w:val="0"/>
          <w:numId w:val="2"/>
        </w:numPr>
      </w:pPr>
      <w:r>
        <w:rPr>
          <w:rFonts w:hint="eastAsia"/>
        </w:rPr>
        <w:t>优先级排序</w:t>
      </w:r>
    </w:p>
    <w:tbl>
      <w:tblPr>
        <w:tblStyle w:val="7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7"/>
        <w:gridCol w:w="19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ins w:id="103" w:author="xi clark" w:date="2020-12-16T16:23:00Z">
              <w:r>
                <w:rPr>
                  <w:rFonts w:hint="eastAsia"/>
                </w:rPr>
                <w:t>异常</w:t>
              </w:r>
            </w:ins>
            <w:r>
              <w:rPr>
                <w:rFonts w:hint="eastAsia"/>
              </w:rPr>
              <w:t>名称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规则编号</w:t>
            </w:r>
          </w:p>
        </w:tc>
        <w:tc>
          <w:tcPr>
            <w:tcW w:w="1904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667" w:type="dxa"/>
          </w:tcPr>
          <w:p>
            <w:r>
              <w:rPr>
                <w:rFonts w:hint="eastAsia"/>
              </w:rPr>
              <w:t>风机、泵轴上零部件松动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LOOSE1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电机轴上零部件松动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LOOSE2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泵、风机摩擦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RUB1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电机摩擦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RUB2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风机、泵轴承配合间隙不良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CLEARANCE1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电机轴承配合间隙不良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CLEARANCE2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风机、泵台板不平、管线应力等引起的壳体变形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STRESS1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电机台板不平等引起的壳体变形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STRESS2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泵、风机基础松动、软脚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FDLOOSE1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电机基础松动、软脚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FDLOOSE2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不对中（刚性基础）</w:t>
            </w:r>
          </w:p>
        </w:tc>
        <w:tc>
          <w:tcPr>
            <w:tcW w:w="1963" w:type="dxa"/>
          </w:tcPr>
          <w:p>
            <w:r>
              <w:rPr>
                <w:rFonts w:hint="eastAsia"/>
                <w:bCs/>
              </w:rPr>
              <w:t>MISAGN1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不对中（弹性基础）</w:t>
            </w:r>
          </w:p>
        </w:tc>
        <w:tc>
          <w:tcPr>
            <w:tcW w:w="1963" w:type="dxa"/>
          </w:tcPr>
          <w:p>
            <w:r>
              <w:rPr>
                <w:rFonts w:hint="eastAsia"/>
                <w:bCs/>
              </w:rPr>
              <w:t>MISAGN2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ins w:id="104" w:author="xi clark" w:date="2020-12-16T16:23:00Z">
              <w:r>
                <w:rPr>
                  <w:rFonts w:hint="eastAsia"/>
                </w:rPr>
                <w:t>转子</w:t>
              </w:r>
            </w:ins>
            <w:r>
              <w:rPr>
                <w:rFonts w:hint="eastAsia"/>
              </w:rPr>
              <w:t>不平衡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UNBL1-UNBL11</w:t>
            </w:r>
          </w:p>
        </w:tc>
        <w:tc>
          <w:tcPr>
            <w:tcW w:w="1904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泵风机叶轮偏心或流体不均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ROTOR-ECC1</w:t>
            </w:r>
          </w:p>
        </w:tc>
        <w:tc>
          <w:tcPr>
            <w:tcW w:w="1904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泵流体激励-汽蚀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FL-EXCIT1</w:t>
            </w:r>
          </w:p>
        </w:tc>
        <w:tc>
          <w:tcPr>
            <w:tcW w:w="1904" w:type="dxa"/>
            <w:vMerge w:val="restart"/>
          </w:tcPr>
          <w:p>
            <w:r>
              <w:rPr>
                <w:rFonts w:hint="eastAsia"/>
              </w:rPr>
              <w:t>不分先后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泵流体激励-回流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FL-EXCIT2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电机电气</w:t>
            </w:r>
            <w:ins w:id="105" w:author="xi clark" w:date="2020-12-16T16:23:00Z">
              <w:r>
                <w:rPr>
                  <w:rFonts w:hint="eastAsia"/>
                </w:rPr>
                <w:t>异常</w:t>
              </w:r>
            </w:ins>
          </w:p>
        </w:tc>
        <w:tc>
          <w:tcPr>
            <w:tcW w:w="1963" w:type="dxa"/>
          </w:tcPr>
          <w:p>
            <w:r>
              <w:rPr>
                <w:rFonts w:hint="eastAsia"/>
              </w:rPr>
              <w:t>ELECTRC1-ELECTRC3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滚道轴承</w:t>
            </w:r>
            <w:ins w:id="106" w:author="xi clark" w:date="2020-12-16T16:23:00Z">
              <w:r>
                <w:rPr>
                  <w:rFonts w:hint="eastAsia"/>
                </w:rPr>
                <w:t>异常</w:t>
              </w:r>
            </w:ins>
          </w:p>
        </w:tc>
        <w:tc>
          <w:tcPr>
            <w:tcW w:w="1963" w:type="dxa"/>
          </w:tcPr>
          <w:p>
            <w:r>
              <w:rPr>
                <w:rFonts w:hint="eastAsia"/>
                <w:bCs/>
              </w:rPr>
              <w:t>BEAR-Fc/Fb/Fo/Fi</w:t>
            </w:r>
          </w:p>
        </w:tc>
        <w:tc>
          <w:tcPr>
            <w:tcW w:w="190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r>
              <w:rPr>
                <w:rFonts w:hint="eastAsia"/>
              </w:rPr>
              <w:t>齿轮</w:t>
            </w:r>
            <w:ins w:id="107" w:author="xi clark" w:date="2020-12-16T16:24:00Z">
              <w:r>
                <w:rPr>
                  <w:rFonts w:hint="eastAsia"/>
                </w:rPr>
                <w:t>异常</w:t>
              </w:r>
            </w:ins>
          </w:p>
        </w:tc>
        <w:tc>
          <w:tcPr>
            <w:tcW w:w="1963" w:type="dxa"/>
          </w:tcPr>
          <w:p>
            <w:r>
              <w:rPr>
                <w:rFonts w:hint="eastAsia"/>
              </w:rPr>
              <w:t>GEAR1/2</w:t>
            </w:r>
          </w:p>
        </w:tc>
        <w:tc>
          <w:tcPr>
            <w:tcW w:w="1904" w:type="dxa"/>
            <w:vMerge w:val="continue"/>
          </w:tcPr>
          <w:p/>
        </w:tc>
      </w:tr>
    </w:tbl>
    <w:p/>
    <w:p/>
    <w:p/>
    <w:p/>
    <w:p>
      <w:r>
        <w:rPr>
          <w:rFonts w:hint="eastAsia"/>
        </w:rPr>
        <w:t>二、</w:t>
      </w:r>
      <w:ins w:id="108" w:author="xi clark" w:date="2020-12-16T16:24:00Z">
        <w:r>
          <w:rPr>
            <w:rFonts w:hint="eastAsia"/>
          </w:rPr>
          <w:t>转子</w:t>
        </w:r>
      </w:ins>
      <w:r>
        <w:rPr>
          <w:rFonts w:hint="eastAsia"/>
        </w:rPr>
        <w:t>不平衡诊断规则</w:t>
      </w:r>
    </w:p>
    <w:p>
      <w:r>
        <w:rPr>
          <w:rFonts w:hint="eastAsia"/>
        </w:rPr>
        <w:t>1、</w:t>
      </w:r>
      <w:ins w:id="109" w:author="xi clark" w:date="2020-12-16T16:24:00Z">
        <w:r>
          <w:rPr>
            <w:rFonts w:hint="eastAsia"/>
          </w:rPr>
          <w:t>转子</w:t>
        </w:r>
      </w:ins>
      <w:r>
        <w:rPr>
          <w:rFonts w:hint="eastAsia"/>
        </w:rPr>
        <w:t>不平衡规则编号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99"/>
        <w:gridCol w:w="1704"/>
        <w:gridCol w:w="1704"/>
        <w:gridCol w:w="1704"/>
        <w:tblGridChange w:id="110">
          <w:tblGrid>
            <w:gridCol w:w="1704"/>
            <w:gridCol w:w="105"/>
            <w:gridCol w:w="1599"/>
            <w:gridCol w:w="1704"/>
            <w:gridCol w:w="1704"/>
            <w:gridCol w:w="1704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通用风机（离心风机和轴流风机）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悬臂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弹性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悬臂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通用泵（离心泵和轴流泵）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悬臂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弹性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悬臂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UNBL8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1" w:author="xi clark" w:date="2020-12-16T16:2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1809" w:type="dxa"/>
            <w:vMerge w:val="continue"/>
            <w:vAlign w:val="center"/>
            <w:tcPrChange w:id="112" w:author="xi clark" w:date="2020-12-16T16:25:00Z">
              <w:tcPr>
                <w:tcW w:w="1704" w:type="dxa"/>
                <w:vMerge w:val="continue"/>
              </w:tcPr>
            </w:tcPrChange>
          </w:tcPr>
          <w:p>
            <w:pPr>
              <w:jc w:val="center"/>
            </w:pPr>
          </w:p>
        </w:tc>
        <w:tc>
          <w:tcPr>
            <w:tcW w:w="1599" w:type="dxa"/>
            <w:vAlign w:val="center"/>
            <w:tcPrChange w:id="113" w:author="xi clark" w:date="2020-12-16T16:25:00Z">
              <w:tcPr>
                <w:tcW w:w="1704" w:type="dxa"/>
                <w:gridSpan w:val="2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立式</w:t>
            </w:r>
          </w:p>
        </w:tc>
        <w:tc>
          <w:tcPr>
            <w:tcW w:w="1704" w:type="dxa"/>
            <w:vAlign w:val="center"/>
            <w:tcPrChange w:id="114" w:author="xi clark" w:date="2020-12-16T16:25:00Z">
              <w:tcPr>
                <w:tcW w:w="1704" w:type="dxa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1704" w:type="dxa"/>
            <w:vAlign w:val="center"/>
            <w:tcPrChange w:id="115" w:author="xi clark" w:date="2020-12-16T16:25:00Z">
              <w:tcPr>
                <w:tcW w:w="1704" w:type="dxa"/>
              </w:tcPr>
            </w:tcPrChange>
          </w:tcPr>
          <w:p>
            <w:pPr>
              <w:jc w:val="center"/>
            </w:pPr>
          </w:p>
        </w:tc>
        <w:tc>
          <w:tcPr>
            <w:tcW w:w="1704" w:type="dxa"/>
            <w:vAlign w:val="center"/>
            <w:tcPrChange w:id="116" w:author="xi clark" w:date="2020-12-16T16:25:00Z">
              <w:tcPr>
                <w:tcW w:w="1704" w:type="dxa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UNBL9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17" w:author="xi clark" w:date="2020-12-16T16:2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1809" w:type="dxa"/>
            <w:vMerge w:val="restart"/>
            <w:vAlign w:val="center"/>
            <w:tcPrChange w:id="118" w:author="xi clark" w:date="2020-12-16T16:25:00Z">
              <w:tcPr>
                <w:tcW w:w="1704" w:type="dxa"/>
                <w:vMerge w:val="restart"/>
                <w:vAlign w:val="center"/>
              </w:tcPr>
            </w:tcPrChange>
          </w:tcPr>
          <w:p>
            <w:pPr>
              <w:ind w:firstLine="420" w:firstLineChars="200"/>
            </w:pPr>
            <w:r>
              <w:rPr>
                <w:rFonts w:hint="eastAsia"/>
              </w:rPr>
              <w:t>电机</w:t>
            </w:r>
          </w:p>
        </w:tc>
        <w:tc>
          <w:tcPr>
            <w:tcW w:w="1599" w:type="dxa"/>
            <w:vMerge w:val="restart"/>
            <w:vAlign w:val="center"/>
            <w:tcPrChange w:id="119" w:author="xi clark" w:date="2020-12-16T16:25:00Z">
              <w:tcPr>
                <w:tcW w:w="1704" w:type="dxa"/>
                <w:gridSpan w:val="2"/>
                <w:vMerge w:val="restart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1704" w:type="dxa"/>
            <w:vAlign w:val="center"/>
            <w:tcPrChange w:id="120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1704" w:type="dxa"/>
            <w:vAlign w:val="center"/>
            <w:tcPrChange w:id="121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  <w:tcPrChange w:id="122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UNBL10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23" w:author="xi clark" w:date="2020-12-16T16:25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1809" w:type="dxa"/>
            <w:vMerge w:val="continue"/>
            <w:vAlign w:val="center"/>
            <w:tcPrChange w:id="124" w:author="xi clark" w:date="2020-12-16T16:25:00Z">
              <w:tcPr>
                <w:tcW w:w="1704" w:type="dxa"/>
                <w:vMerge w:val="continue"/>
                <w:vAlign w:val="center"/>
              </w:tcPr>
            </w:tcPrChange>
          </w:tcPr>
          <w:p>
            <w:pPr>
              <w:jc w:val="center"/>
            </w:pPr>
          </w:p>
        </w:tc>
        <w:tc>
          <w:tcPr>
            <w:tcW w:w="1599" w:type="dxa"/>
            <w:vMerge w:val="continue"/>
            <w:vAlign w:val="center"/>
            <w:tcPrChange w:id="125" w:author="xi clark" w:date="2020-12-16T16:25:00Z">
              <w:tcPr>
                <w:tcW w:w="1704" w:type="dxa"/>
                <w:gridSpan w:val="2"/>
                <w:vMerge w:val="continue"/>
                <w:vAlign w:val="center"/>
              </w:tcPr>
            </w:tcPrChange>
          </w:tcPr>
          <w:p>
            <w:pPr>
              <w:jc w:val="center"/>
            </w:pPr>
          </w:p>
        </w:tc>
        <w:tc>
          <w:tcPr>
            <w:tcW w:w="1704" w:type="dxa"/>
            <w:vAlign w:val="center"/>
            <w:tcPrChange w:id="126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弹性</w:t>
            </w:r>
          </w:p>
        </w:tc>
        <w:tc>
          <w:tcPr>
            <w:tcW w:w="1704" w:type="dxa"/>
            <w:vAlign w:val="center"/>
            <w:tcPrChange w:id="127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两端支撑</w:t>
            </w:r>
          </w:p>
        </w:tc>
        <w:tc>
          <w:tcPr>
            <w:tcW w:w="1704" w:type="dxa"/>
            <w:vAlign w:val="center"/>
            <w:tcPrChange w:id="128" w:author="xi clark" w:date="2020-12-16T16:25:00Z">
              <w:tcPr>
                <w:tcW w:w="1704" w:type="dxa"/>
                <w:vAlign w:val="center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UNBL11</w:t>
            </w:r>
          </w:p>
        </w:tc>
      </w:tr>
    </w:tbl>
    <w:p/>
    <w:p/>
    <w:p>
      <w:pPr>
        <w:numPr>
          <w:ilvl w:val="0"/>
          <w:numId w:val="3"/>
        </w:numPr>
      </w:pPr>
      <w:r>
        <w:rPr>
          <w:rFonts w:hint="eastAsia"/>
        </w:rPr>
        <w:t>不平衡故障诊断规则</w:t>
      </w:r>
    </w:p>
    <w:p>
      <w:r>
        <w:rPr>
          <w:rFonts w:hint="eastAsia"/>
        </w:rPr>
        <w:t>1）</w:t>
      </w:r>
      <w:r>
        <w:rPr>
          <w:rFonts w:hint="eastAsia"/>
          <w:b/>
          <w:bCs/>
        </w:rPr>
        <w:t>UNBL1</w:t>
      </w:r>
      <w:r>
        <w:rPr>
          <w:rFonts w:hint="eastAsia"/>
        </w:rPr>
        <w:t>---通用风机（离心风机和轴流风机）--刚性基础、</w:t>
      </w:r>
      <w:r>
        <w:rPr>
          <w:rFonts w:hint="eastAsia"/>
          <w:highlight w:val="none"/>
        </w:rPr>
        <w:t>两端支撑</w:t>
      </w:r>
    </w:p>
    <w:p>
      <w:pPr>
        <w:numPr>
          <w:ilvl w:val="-1"/>
          <w:numId w:val="0"/>
        </w:numPr>
        <w:ind w:leftChars="200" w:firstLine="0" w:firstLineChars="0"/>
        <w:rPr>
          <w:rFonts w:hint="default" w:eastAsiaTheme="minorEastAsia"/>
          <w:lang w:val="en-US" w:eastAsia="zh-CN"/>
        </w:rPr>
      </w:pPr>
      <w:ins w:id="129" w:author="不迷" w:date="2021-01-06T00:51:54Z">
        <w:r>
          <w:rPr>
            <w:rFonts w:hint="eastAsia"/>
            <w:sz w:val="13"/>
            <w:szCs w:val="13"/>
            <w:lang w:val="en-US" w:eastAsia="zh-CN"/>
          </w:rPr>
          <w:t>说明</w:t>
        </w:r>
      </w:ins>
      <w:ins w:id="130" w:author="不迷" w:date="2021-01-06T00:51:55Z">
        <w:r>
          <w:rPr>
            <w:rFonts w:hint="eastAsia"/>
            <w:sz w:val="13"/>
            <w:szCs w:val="13"/>
            <w:lang w:val="en-US" w:eastAsia="zh-CN"/>
          </w:rPr>
          <w:t>：</w:t>
        </w:r>
      </w:ins>
      <w:ins w:id="131" w:author="不迷" w:date="2021-01-06T00:37:42Z">
        <w:r>
          <w:rPr>
            <w:rFonts w:hint="eastAsia"/>
            <w:sz w:val="13"/>
            <w:szCs w:val="13"/>
            <w:lang w:val="en-US" w:eastAsia="zh-CN"/>
          </w:rPr>
          <w:t>符合</w:t>
        </w:r>
      </w:ins>
      <w:ins w:id="132" w:author="不迷" w:date="2021-01-06T00:36:16Z">
        <w:r>
          <w:rPr>
            <w:rFonts w:hint="default"/>
            <w:sz w:val="13"/>
            <w:szCs w:val="13"/>
            <w:lang w:val="en-US" w:eastAsia="zh-CN"/>
          </w:rPr>
          <w:t>“</w:t>
        </w:r>
      </w:ins>
      <w:ins w:id="133" w:author="不迷" w:date="2021-01-06T00:36:02Z">
        <w:r>
          <w:rPr>
            <w:rFonts w:hint="eastAsia"/>
            <w:sz w:val="13"/>
            <w:szCs w:val="13"/>
          </w:rPr>
          <w:t>如果风机或泵所有振动测点振动速度值有一个达到报警值，或者所有测点振动速度有效值虽然都没有达到报警值，但其中任一个测点在4天内的振动速度有效值趋势直线拟合斜率大于0.</w:t>
        </w:r>
      </w:ins>
      <w:ins w:id="134" w:author="不迷" w:date="2021-01-06T00:36:02Z">
        <w:r>
          <w:rPr>
            <w:rFonts w:hint="eastAsia"/>
            <w:sz w:val="13"/>
            <w:szCs w:val="13"/>
            <w:lang w:val="en-US" w:eastAsia="zh-CN"/>
          </w:rPr>
          <w:t>375</w:t>
        </w:r>
      </w:ins>
      <w:ins w:id="135" w:author="不迷" w:date="2021-01-06T00:36:02Z">
        <w:r>
          <w:rPr>
            <w:rFonts w:hint="eastAsia"/>
            <w:sz w:val="13"/>
            <w:szCs w:val="13"/>
          </w:rPr>
          <w:t>。</w:t>
        </w:r>
      </w:ins>
      <w:ins w:id="136" w:author="不迷" w:date="2021-01-06T00:36:20Z">
        <w:r>
          <w:rPr>
            <w:rFonts w:hint="default"/>
            <w:sz w:val="13"/>
            <w:szCs w:val="13"/>
            <w:lang w:val="en-US" w:eastAsia="zh-CN"/>
          </w:rPr>
          <w:t>”</w:t>
        </w:r>
      </w:ins>
      <w:ins w:id="137" w:author="不迷" w:date="2021-01-06T00:37:59Z">
        <w:r>
          <w:rPr>
            <w:rFonts w:hint="eastAsia"/>
            <w:sz w:val="13"/>
            <w:szCs w:val="13"/>
            <w:lang w:val="en-US" w:eastAsia="zh-CN"/>
          </w:rPr>
          <w:t>的</w:t>
        </w:r>
      </w:ins>
      <w:ins w:id="138" w:author="不迷" w:date="2021-01-06T00:38:16Z">
        <w:r>
          <w:rPr>
            <w:rFonts w:hint="eastAsia"/>
            <w:sz w:val="13"/>
            <w:szCs w:val="13"/>
            <w:lang w:val="en-US" w:eastAsia="zh-CN"/>
          </w:rPr>
          <w:t>最大</w:t>
        </w:r>
      </w:ins>
      <w:ins w:id="139" w:author="不迷" w:date="2021-01-06T00:38:19Z">
        <w:r>
          <w:rPr>
            <w:rFonts w:hint="eastAsia"/>
            <w:sz w:val="13"/>
            <w:szCs w:val="13"/>
            <w:lang w:val="en-US" w:eastAsia="zh-CN"/>
          </w:rPr>
          <w:t>值</w:t>
        </w:r>
      </w:ins>
      <w:ins w:id="140" w:author="不迷" w:date="2021-01-06T00:38:22Z">
        <w:r>
          <w:rPr>
            <w:rFonts w:hint="eastAsia"/>
            <w:sz w:val="13"/>
            <w:szCs w:val="13"/>
            <w:lang w:val="en-US" w:eastAsia="zh-CN"/>
          </w:rPr>
          <w:t>的</w:t>
        </w:r>
      </w:ins>
      <w:ins w:id="141" w:author="不迷" w:date="2021-01-06T00:38:24Z">
        <w:r>
          <w:rPr>
            <w:rFonts w:hint="eastAsia"/>
            <w:sz w:val="13"/>
            <w:szCs w:val="13"/>
            <w:lang w:val="en-US" w:eastAsia="zh-CN"/>
          </w:rPr>
          <w:t>测点</w:t>
        </w:r>
      </w:ins>
      <w:ins w:id="142" w:author="不迷" w:date="2021-01-06T00:38:49Z">
        <w:r>
          <w:rPr>
            <w:rFonts w:hint="eastAsia"/>
            <w:sz w:val="13"/>
            <w:szCs w:val="13"/>
            <w:lang w:val="en-US" w:eastAsia="zh-CN"/>
          </w:rPr>
          <w:t>设为</w:t>
        </w:r>
      </w:ins>
      <w:ins w:id="143" w:author="不迷" w:date="2021-01-06T00:39:10Z">
        <w:r>
          <w:rPr>
            <w:rFonts w:hint="eastAsia"/>
            <w:sz w:val="13"/>
            <w:szCs w:val="13"/>
            <w:lang w:val="en-US" w:eastAsia="zh-CN"/>
          </w:rPr>
          <w:t>X</w:t>
        </w:r>
      </w:ins>
      <w:ins w:id="144" w:author="不迷" w:date="2021-01-06T00:39:13Z">
        <w:r>
          <w:rPr>
            <w:rFonts w:hint="eastAsia"/>
            <w:sz w:val="13"/>
            <w:szCs w:val="13"/>
            <w:lang w:val="en-US" w:eastAsia="zh-CN"/>
          </w:rPr>
          <w:t>测点</w:t>
        </w:r>
      </w:ins>
      <w:ins w:id="145" w:author="不迷" w:date="2021-01-06T00:40:17Z">
        <w:r>
          <w:rPr>
            <w:rFonts w:hint="eastAsia"/>
            <w:sz w:val="13"/>
            <w:szCs w:val="13"/>
            <w:lang w:val="en-US" w:eastAsia="zh-CN"/>
          </w:rPr>
          <w:t>。</w:t>
        </w:r>
      </w:ins>
      <w:ins w:id="146" w:author="不迷" w:date="2021-01-09T12:32:31Z">
        <w:r>
          <w:rPr>
            <w:rFonts w:hint="eastAsia"/>
            <w:sz w:val="13"/>
            <w:szCs w:val="13"/>
            <w:lang w:val="en-US" w:eastAsia="zh-CN"/>
          </w:rPr>
          <w:t>以下</w:t>
        </w:r>
      </w:ins>
      <w:ins w:id="147" w:author="不迷" w:date="2021-01-09T12:32:33Z">
        <w:r>
          <w:rPr>
            <w:rFonts w:hint="eastAsia"/>
            <w:sz w:val="13"/>
            <w:szCs w:val="13"/>
            <w:lang w:val="en-US" w:eastAsia="zh-CN"/>
          </w:rPr>
          <w:t>同</w:t>
        </w:r>
      </w:ins>
    </w:p>
    <w:p>
      <w:pPr>
        <w:numPr>
          <w:ilvl w:val="-1"/>
          <w:numId w:val="0"/>
        </w:numPr>
        <w:ind w:left="0" w:leftChars="0" w:firstLine="0" w:firstLineChars="0"/>
        <w:rPr>
          <w:ins w:id="148" w:author="不迷" w:date="2021-01-06T00:50:29Z"/>
          <w:rFonts w:hint="eastAsia"/>
        </w:rPr>
      </w:pPr>
      <w:ins w:id="149" w:author="不迷" w:date="2021-01-09T12:28:05Z">
        <w:r>
          <w:rPr>
            <w:rFonts w:hint="eastAsia"/>
            <w:lang w:eastAsia="zh-CN"/>
          </w:rPr>
          <w:t>（</w:t>
        </w:r>
      </w:ins>
      <w:ins w:id="150" w:author="不迷" w:date="2021-01-09T12:28:06Z">
        <w:r>
          <w:rPr>
            <w:rFonts w:hint="eastAsia"/>
            <w:lang w:val="en-US" w:eastAsia="zh-CN"/>
          </w:rPr>
          <w:t>1</w:t>
        </w:r>
      </w:ins>
      <w:ins w:id="151" w:author="不迷" w:date="2021-01-09T12:28:05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如果4天内最大转速Nmax/Nmin&gt;1.01</w:t>
      </w:r>
      <w:ins w:id="152" w:author="不迷" w:date="2021-01-06T00:45:33Z">
        <w:r>
          <w:rPr>
            <w:rFonts w:hint="eastAsia"/>
            <w:lang w:eastAsia="zh-CN"/>
          </w:rPr>
          <w:t>（</w:t>
        </w:r>
      </w:ins>
      <w:ins w:id="153" w:author="不迷" w:date="2021-01-06T00:56:04Z">
        <w:r>
          <w:rPr>
            <w:rFonts w:hint="eastAsia"/>
            <w:lang w:eastAsia="zh-CN"/>
          </w:rPr>
          <w:t>说明</w:t>
        </w:r>
      </w:ins>
      <w:ins w:id="154" w:author="不迷" w:date="2021-01-06T00:56:11Z">
        <w:r>
          <w:rPr>
            <w:rFonts w:hint="eastAsia"/>
            <w:lang w:eastAsia="zh-CN"/>
          </w:rPr>
          <w:t>：</w:t>
        </w:r>
      </w:ins>
      <w:ins w:id="155" w:author="不迷" w:date="2021-01-06T00:53:54Z">
        <w:r>
          <w:rPr>
            <w:rFonts w:hint="eastAsia"/>
            <w:lang w:eastAsia="zh-CN"/>
          </w:rPr>
          <w:t>如果</w:t>
        </w:r>
      </w:ins>
      <w:ins w:id="156" w:author="不迷" w:date="2021-01-06T00:53:57Z">
        <w:r>
          <w:rPr>
            <w:rFonts w:hint="eastAsia"/>
            <w:lang w:eastAsia="zh-CN"/>
          </w:rPr>
          <w:t>成立</w:t>
        </w:r>
      </w:ins>
      <w:ins w:id="157" w:author="不迷" w:date="2021-01-06T00:54:02Z">
        <w:r>
          <w:rPr>
            <w:rFonts w:hint="eastAsia"/>
            <w:lang w:eastAsia="zh-CN"/>
          </w:rPr>
          <w:t>，</w:t>
        </w:r>
      </w:ins>
      <w:ins w:id="158" w:author="不迷" w:date="2021-01-06T00:54:40Z">
        <w:r>
          <w:rPr>
            <w:rFonts w:hint="eastAsia"/>
            <w:lang w:eastAsia="zh-CN"/>
          </w:rPr>
          <w:t>则</w:t>
        </w:r>
      </w:ins>
      <w:ins w:id="159" w:author="不迷" w:date="2021-01-09T12:28:24Z">
        <w:r>
          <w:rPr>
            <w:rFonts w:hint="eastAsia"/>
            <w:lang w:val="en-US" w:eastAsia="zh-CN"/>
          </w:rPr>
          <w:t>（</w:t>
        </w:r>
      </w:ins>
      <w:ins w:id="160" w:author="不迷" w:date="2021-01-09T12:28:25Z">
        <w:r>
          <w:rPr>
            <w:rFonts w:hint="eastAsia"/>
            <w:lang w:val="en-US" w:eastAsia="zh-CN"/>
          </w:rPr>
          <w:t>1</w:t>
        </w:r>
      </w:ins>
      <w:ins w:id="161" w:author="不迷" w:date="2021-01-09T12:28:24Z">
        <w:r>
          <w:rPr>
            <w:rFonts w:hint="eastAsia"/>
            <w:lang w:val="en-US" w:eastAsia="zh-CN"/>
          </w:rPr>
          <w:t>）</w:t>
        </w:r>
      </w:ins>
      <w:ins w:id="162" w:author="不迷" w:date="2021-01-06T00:54:44Z">
        <w:r>
          <w:rPr>
            <w:rFonts w:hint="eastAsia"/>
            <w:lang w:val="en-US" w:eastAsia="zh-CN"/>
          </w:rPr>
          <w:t>和</w:t>
        </w:r>
      </w:ins>
      <w:ins w:id="163" w:author="不迷" w:date="2021-01-09T12:28:29Z">
        <w:r>
          <w:rPr>
            <w:rFonts w:hint="eastAsia"/>
            <w:lang w:val="en-US" w:eastAsia="zh-CN"/>
          </w:rPr>
          <w:t>（2）</w:t>
        </w:r>
      </w:ins>
      <w:ins w:id="164" w:author="不迷" w:date="2021-01-06T00:54:51Z">
        <w:r>
          <w:rPr>
            <w:rFonts w:hint="eastAsia"/>
            <w:lang w:val="en-US" w:eastAsia="zh-CN"/>
          </w:rPr>
          <w:t>必须</w:t>
        </w:r>
      </w:ins>
      <w:ins w:id="165" w:author="不迷" w:date="2021-01-06T00:54:53Z">
        <w:r>
          <w:rPr>
            <w:rFonts w:hint="eastAsia"/>
            <w:lang w:val="en-US" w:eastAsia="zh-CN"/>
          </w:rPr>
          <w:t>同时</w:t>
        </w:r>
      </w:ins>
      <w:ins w:id="166" w:author="不迷" w:date="2021-01-06T00:55:40Z">
        <w:r>
          <w:rPr>
            <w:rFonts w:hint="eastAsia"/>
            <w:lang w:val="en-US" w:eastAsia="zh-CN"/>
          </w:rPr>
          <w:t>成立</w:t>
        </w:r>
      </w:ins>
      <w:ins w:id="167" w:author="不迷" w:date="2021-01-06T00:55:46Z">
        <w:r>
          <w:rPr>
            <w:rFonts w:hint="eastAsia"/>
            <w:lang w:val="en-US" w:eastAsia="zh-CN"/>
          </w:rPr>
          <w:t>，</w:t>
        </w:r>
      </w:ins>
      <w:ins w:id="168" w:author="不迷" w:date="2021-01-06T00:56:35Z">
        <w:r>
          <w:rPr>
            <w:rFonts w:hint="eastAsia"/>
            <w:lang w:val="en-US" w:eastAsia="zh-CN"/>
          </w:rPr>
          <w:t>才能</w:t>
        </w:r>
      </w:ins>
      <w:ins w:id="169" w:author="不迷" w:date="2021-01-06T00:56:37Z">
        <w:r>
          <w:rPr>
            <w:rFonts w:hint="eastAsia"/>
            <w:lang w:val="en-US" w:eastAsia="zh-CN"/>
          </w:rPr>
          <w:t>确定</w:t>
        </w:r>
      </w:ins>
      <w:ins w:id="170" w:author="不迷" w:date="2021-01-06T00:56:38Z">
        <w:r>
          <w:rPr>
            <w:rFonts w:hint="eastAsia"/>
            <w:lang w:val="en-US" w:eastAsia="zh-CN"/>
          </w:rPr>
          <w:t>为</w:t>
        </w:r>
      </w:ins>
      <w:ins w:id="171" w:author="不迷" w:date="2021-01-06T00:56:42Z">
        <w:r>
          <w:rPr>
            <w:rFonts w:hint="eastAsia"/>
            <w:lang w:val="en-US" w:eastAsia="zh-CN"/>
          </w:rPr>
          <w:t>不平衡</w:t>
        </w:r>
      </w:ins>
      <w:ins w:id="172" w:author="不迷" w:date="2021-01-06T00:56:47Z">
        <w:r>
          <w:rPr>
            <w:rFonts w:hint="eastAsia"/>
            <w:lang w:val="en-US" w:eastAsia="zh-CN"/>
          </w:rPr>
          <w:t>；</w:t>
        </w:r>
      </w:ins>
      <w:ins w:id="173" w:author="不迷" w:date="2021-01-06T00:45:37Z">
        <w:r>
          <w:rPr>
            <w:rFonts w:hint="eastAsia"/>
            <w:lang w:eastAsia="zh-CN"/>
          </w:rPr>
          <w:t>否则</w:t>
        </w:r>
      </w:ins>
      <w:ins w:id="174" w:author="不迷" w:date="2021-01-09T12:28:36Z">
        <w:r>
          <w:rPr>
            <w:rFonts w:hint="eastAsia"/>
            <w:lang w:val="en-US" w:eastAsia="zh-CN"/>
          </w:rPr>
          <w:t>（1）</w:t>
        </w:r>
      </w:ins>
      <w:ins w:id="175" w:author="不迷" w:date="2021-01-06T00:46:10Z">
        <w:r>
          <w:rPr>
            <w:rFonts w:hint="eastAsia"/>
            <w:lang w:eastAsia="zh-CN"/>
          </w:rPr>
          <w:t>忽略</w:t>
        </w:r>
      </w:ins>
      <w:ins w:id="176" w:author="不迷" w:date="2021-01-06T00:57:06Z">
        <w:r>
          <w:rPr>
            <w:rFonts w:hint="eastAsia"/>
            <w:lang w:eastAsia="zh-CN"/>
          </w:rPr>
          <w:t>，</w:t>
        </w:r>
      </w:ins>
      <w:ins w:id="177" w:author="不迷" w:date="2021-01-06T00:57:19Z">
        <w:r>
          <w:rPr>
            <w:rFonts w:hint="eastAsia"/>
            <w:lang w:eastAsia="zh-CN"/>
          </w:rPr>
          <w:t>只</w:t>
        </w:r>
      </w:ins>
      <w:ins w:id="178" w:author="不迷" w:date="2021-01-06T00:57:20Z">
        <w:r>
          <w:rPr>
            <w:rFonts w:hint="eastAsia"/>
            <w:lang w:eastAsia="zh-CN"/>
          </w:rPr>
          <w:t>看</w:t>
        </w:r>
      </w:ins>
      <w:ins w:id="179" w:author="不迷" w:date="2021-01-09T12:28:40Z">
        <w:r>
          <w:rPr>
            <w:rFonts w:hint="eastAsia"/>
            <w:lang w:val="en-US" w:eastAsia="zh-CN"/>
          </w:rPr>
          <w:t>（</w:t>
        </w:r>
      </w:ins>
      <w:ins w:id="180" w:author="不迷" w:date="2021-01-09T12:28:41Z">
        <w:r>
          <w:rPr>
            <w:rFonts w:hint="eastAsia"/>
            <w:lang w:val="en-US" w:eastAsia="zh-CN"/>
          </w:rPr>
          <w:t>2</w:t>
        </w:r>
      </w:ins>
      <w:ins w:id="181" w:author="不迷" w:date="2021-01-09T12:28:40Z">
        <w:r>
          <w:rPr>
            <w:rFonts w:hint="eastAsia"/>
            <w:lang w:val="en-US" w:eastAsia="zh-CN"/>
          </w:rPr>
          <w:t>）</w:t>
        </w:r>
      </w:ins>
      <w:ins w:id="182" w:author="不迷" w:date="2021-01-06T00:57:23Z">
        <w:r>
          <w:rPr>
            <w:rFonts w:hint="eastAsia"/>
            <w:lang w:val="en-US" w:eastAsia="zh-CN"/>
          </w:rPr>
          <w:t>是</w:t>
        </w:r>
      </w:ins>
      <w:ins w:id="183" w:author="不迷" w:date="2021-01-06T00:57:24Z">
        <w:r>
          <w:rPr>
            <w:rFonts w:hint="eastAsia"/>
            <w:lang w:val="en-US" w:eastAsia="zh-CN"/>
          </w:rPr>
          <w:t>否</w:t>
        </w:r>
      </w:ins>
      <w:ins w:id="184" w:author="不迷" w:date="2021-01-06T00:57:25Z">
        <w:r>
          <w:rPr>
            <w:rFonts w:hint="eastAsia"/>
            <w:lang w:val="en-US" w:eastAsia="zh-CN"/>
          </w:rPr>
          <w:t>成立</w:t>
        </w:r>
      </w:ins>
      <w:ins w:id="185" w:author="不迷" w:date="2021-01-09T12:24:53Z">
        <w:r>
          <w:rPr>
            <w:rFonts w:hint="eastAsia"/>
            <w:lang w:val="en-US" w:eastAsia="zh-CN"/>
          </w:rPr>
          <w:t>。</w:t>
        </w:r>
      </w:ins>
      <w:ins w:id="186" w:author="不迷" w:date="2021-01-09T12:24:56Z">
        <w:r>
          <w:rPr>
            <w:rFonts w:hint="eastAsia"/>
            <w:lang w:val="en-US" w:eastAsia="zh-CN"/>
          </w:rPr>
          <w:t>以下</w:t>
        </w:r>
      </w:ins>
      <w:ins w:id="187" w:author="不迷" w:date="2021-01-09T12:24:58Z">
        <w:r>
          <w:rPr>
            <w:rFonts w:hint="eastAsia"/>
            <w:lang w:val="en-US" w:eastAsia="zh-CN"/>
          </w:rPr>
          <w:t>同</w:t>
        </w:r>
      </w:ins>
      <w:ins w:id="188" w:author="不迷" w:date="2021-01-06T00:45:33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，且</w:t>
      </w:r>
      <w:ins w:id="189" w:author="不迷" w:date="2021-01-06T00:42:48Z">
        <w:r>
          <w:rPr>
            <w:rFonts w:hint="eastAsia"/>
            <w:lang w:val="en-US" w:eastAsia="zh-CN"/>
          </w:rPr>
          <w:t>X</w:t>
        </w:r>
      </w:ins>
      <w:r>
        <w:rPr>
          <w:rFonts w:hint="eastAsia"/>
        </w:rPr>
        <w:t>测点的V</w:t>
      </w:r>
      <w:r>
        <w:rPr>
          <w:rFonts w:hint="eastAsia"/>
          <w:sz w:val="13"/>
          <w:szCs w:val="13"/>
        </w:rPr>
        <w:t>Nmax</w:t>
      </w:r>
      <w:r>
        <w:rPr>
          <w:rFonts w:hint="eastAsia"/>
        </w:rPr>
        <w:t>/V</w:t>
      </w:r>
      <w:r>
        <w:rPr>
          <w:rFonts w:hint="eastAsia"/>
          <w:sz w:val="13"/>
          <w:szCs w:val="13"/>
        </w:rPr>
        <w:t>Nmin</w:t>
      </w:r>
      <w:ins w:id="190" w:author="不迷" w:date="2021-01-06T00:25:13Z">
        <w:r>
          <w:rPr>
            <w:rFonts w:hint="eastAsia"/>
            <w:lang w:val="en-US" w:eastAsia="zh-CN"/>
          </w:rPr>
          <w:t>&gt;</w:t>
        </w:r>
      </w:ins>
      <w:r>
        <w:rPr>
          <w:rFonts w:hint="eastAsia"/>
        </w:rPr>
        <w:t>0.7（Nmax/Nmin）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>
      <w:pPr>
        <w:numPr>
          <w:ilvl w:val="-1"/>
          <w:numId w:val="0"/>
        </w:numPr>
        <w:ind w:left="210" w:leftChars="100" w:firstLine="0" w:firstLineChars="0"/>
        <w:rPr>
          <w:ins w:id="191" w:author="xi clark" w:date="2020-12-22T11:45:00Z"/>
          <w:rFonts w:hint="eastAsia"/>
        </w:rPr>
      </w:pPr>
      <w:ins w:id="192" w:author="不迷" w:date="2021-01-09T12:28:17Z">
        <w:r>
          <w:rPr>
            <w:rFonts w:hint="eastAsia"/>
            <w:lang w:eastAsia="zh-CN"/>
          </w:rPr>
          <w:t>（</w:t>
        </w:r>
      </w:ins>
      <w:ins w:id="193" w:author="不迷" w:date="2021-01-09T12:28:19Z">
        <w:r>
          <w:rPr>
            <w:rFonts w:hint="eastAsia"/>
            <w:lang w:val="en-US" w:eastAsia="zh-CN"/>
          </w:rPr>
          <w:t>2</w:t>
        </w:r>
      </w:ins>
      <w:ins w:id="194" w:author="不迷" w:date="2021-01-09T12:28:17Z">
        <w:r>
          <w:rPr>
            <w:rFonts w:hint="eastAsia"/>
            <w:lang w:eastAsia="zh-CN"/>
          </w:rPr>
          <w:t>）</w:t>
        </w:r>
      </w:ins>
      <w:ins w:id="195" w:author="不迷" w:date="2021-01-06T00:59:37Z">
        <w:r>
          <w:rPr>
            <w:rFonts w:hint="eastAsia"/>
            <w:lang w:eastAsia="zh-CN"/>
          </w:rPr>
          <w:t>（</w:t>
        </w:r>
      </w:ins>
      <w:ins w:id="196" w:author="不迷" w:date="2021-01-06T01:07:51Z">
        <w:r>
          <w:rPr>
            <w:rFonts w:hint="eastAsia"/>
            <w:lang w:eastAsia="zh-CN"/>
          </w:rPr>
          <w:t>测点</w:t>
        </w:r>
      </w:ins>
      <w:ins w:id="197" w:author="不迷" w:date="2021-01-06T01:07:54Z">
        <w:r>
          <w:rPr>
            <w:rFonts w:hint="eastAsia"/>
            <w:lang w:val="en-US" w:eastAsia="zh-CN"/>
          </w:rPr>
          <w:t>X</w:t>
        </w:r>
      </w:ins>
      <w:ins w:id="198" w:author="不迷" w:date="2021-01-06T01:08:05Z">
        <w:r>
          <w:rPr>
            <w:rFonts w:hint="eastAsia"/>
            <w:lang w:val="en-US" w:eastAsia="zh-CN"/>
          </w:rPr>
          <w:t>按</w:t>
        </w:r>
      </w:ins>
      <w:ins w:id="199" w:author="不迷" w:date="2021-01-06T01:08:11Z">
        <w:r>
          <w:rPr>
            <w:rFonts w:hint="eastAsia"/>
            <w:lang w:val="en-US" w:eastAsia="zh-CN"/>
          </w:rPr>
          <w:t>以下</w:t>
        </w:r>
      </w:ins>
      <w:ins w:id="200" w:author="不迷" w:date="2021-01-09T11:35:39Z">
        <w:r>
          <w:rPr>
            <w:rFonts w:hint="eastAsia"/>
            <w:lang w:val="en-US" w:eastAsia="zh-CN"/>
          </w:rPr>
          <w:t>对号</w:t>
        </w:r>
      </w:ins>
      <w:ins w:id="201" w:author="不迷" w:date="2021-01-09T11:35:42Z">
        <w:r>
          <w:rPr>
            <w:rFonts w:hint="eastAsia"/>
            <w:lang w:val="en-US" w:eastAsia="zh-CN"/>
          </w:rPr>
          <w:t>入座</w:t>
        </w:r>
      </w:ins>
      <w:ins w:id="202" w:author="不迷" w:date="2021-01-06T00:59:37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4"/>
        </w:numPr>
        <w:ind w:left="0" w:firstLine="0"/>
      </w:pPr>
      <w:r>
        <w:rPr>
          <w:rFonts w:hint="eastAsia"/>
        </w:rPr>
        <w:t>如果FDE-H-VEL与FDE-V-VEL同时有效</w:t>
      </w:r>
      <w:ins w:id="203" w:author="不迷" w:date="2021-01-06T01:04:57Z">
        <w:r>
          <w:rPr>
            <w:rFonts w:hint="eastAsia"/>
            <w:lang w:eastAsia="zh-CN"/>
          </w:rPr>
          <w:t>（</w:t>
        </w:r>
      </w:ins>
      <w:ins w:id="204" w:author="不迷" w:date="2021-01-06T01:05:34Z">
        <w:r>
          <w:rPr>
            <w:rFonts w:hint="eastAsia"/>
            <w:lang w:eastAsia="zh-CN"/>
          </w:rPr>
          <w:t>安装</w:t>
        </w:r>
      </w:ins>
      <w:ins w:id="205" w:author="不迷" w:date="2021-01-06T01:05:36Z">
        <w:r>
          <w:rPr>
            <w:rFonts w:hint="eastAsia"/>
            <w:lang w:eastAsia="zh-CN"/>
          </w:rPr>
          <w:t>有</w:t>
        </w:r>
      </w:ins>
      <w:ins w:id="206" w:author="不迷" w:date="2021-01-06T01:05:38Z">
        <w:r>
          <w:rPr>
            <w:rFonts w:hint="eastAsia"/>
            <w:lang w:eastAsia="zh-CN"/>
          </w:rPr>
          <w:t>传感器</w:t>
        </w:r>
      </w:ins>
      <w:ins w:id="207" w:author="不迷" w:date="2021-01-06T01:05:42Z">
        <w:r>
          <w:rPr>
            <w:rFonts w:hint="eastAsia"/>
            <w:lang w:eastAsia="zh-CN"/>
          </w:rPr>
          <w:t>且</w:t>
        </w:r>
      </w:ins>
      <w:ins w:id="208" w:author="不迷" w:date="2021-01-06T01:05:43Z">
        <w:r>
          <w:rPr>
            <w:rFonts w:hint="eastAsia"/>
            <w:lang w:eastAsia="zh-CN"/>
          </w:rPr>
          <w:t>是</w:t>
        </w:r>
      </w:ins>
      <w:ins w:id="209" w:author="不迷" w:date="2021-01-06T01:05:04Z">
        <w:r>
          <w:rPr>
            <w:rFonts w:hint="eastAsia"/>
            <w:lang w:eastAsia="zh-CN"/>
          </w:rPr>
          <w:t>开机</w:t>
        </w:r>
      </w:ins>
      <w:ins w:id="210" w:author="不迷" w:date="2021-01-06T01:05:05Z">
        <w:r>
          <w:rPr>
            <w:rFonts w:hint="eastAsia"/>
            <w:lang w:eastAsia="zh-CN"/>
          </w:rPr>
          <w:t>状态</w:t>
        </w:r>
      </w:ins>
      <w:ins w:id="211" w:author="不迷" w:date="2021-01-06T01:05:46Z">
        <w:r>
          <w:rPr>
            <w:rFonts w:hint="eastAsia"/>
            <w:lang w:eastAsia="zh-CN"/>
          </w:rPr>
          <w:t>，</w:t>
        </w:r>
      </w:ins>
      <w:ins w:id="212" w:author="不迷" w:date="2021-01-06T01:05:52Z">
        <w:r>
          <w:rPr>
            <w:rFonts w:hint="eastAsia"/>
            <w:lang w:eastAsia="zh-CN"/>
          </w:rPr>
          <w:t>以下</w:t>
        </w:r>
      </w:ins>
      <w:ins w:id="213" w:author="不迷" w:date="2021-01-06T01:05:53Z">
        <w:r>
          <w:rPr>
            <w:rFonts w:hint="eastAsia"/>
            <w:lang w:eastAsia="zh-CN"/>
          </w:rPr>
          <w:t>同</w:t>
        </w:r>
      </w:ins>
      <w:ins w:id="214" w:author="不迷" w:date="2021-01-06T01:04:57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，FDE-H-VEL大于2倍FDE-V-VEL、FDE-H-VEL主频幅值大于通频值的60%同时成立。</w:t>
      </w:r>
    </w:p>
    <w:p>
      <w:pPr>
        <w:numPr>
          <w:ilvl w:val="0"/>
          <w:numId w:val="4"/>
        </w:numPr>
      </w:pPr>
      <w:r>
        <w:rPr>
          <w:rFonts w:hint="eastAsia"/>
        </w:rPr>
        <w:t>如果FNDE-H-VEL与FNDE-V-VEL同时有效，FNDE-H-VEL大于2倍FNDE-V-VEL、FNDE-H-VEL主频幅值大于通频值的60%同时成立时。</w:t>
      </w:r>
    </w:p>
    <w:p>
      <w:pPr>
        <w:numPr>
          <w:ilvl w:val="0"/>
          <w:numId w:val="5"/>
        </w:numPr>
      </w:pPr>
      <w:r>
        <w:rPr>
          <w:rFonts w:hint="eastAsia"/>
        </w:rPr>
        <w:t>如果FDE-H-VEL与FNDE-V-VEL同时有效</w:t>
      </w:r>
      <w:ins w:id="215" w:author="不迷" w:date="2021-01-09T11:40:33Z">
        <w:r>
          <w:rPr>
            <w:rFonts w:hint="eastAsia"/>
            <w:lang w:eastAsia="zh-CN"/>
          </w:rPr>
          <w:t>（只有</w:t>
        </w:r>
      </w:ins>
      <w:ins w:id="216" w:author="不迷" w:date="2021-01-09T11:40:40Z">
        <w:r>
          <w:rPr>
            <w:rFonts w:hint="eastAsia"/>
            <w:lang w:val="en-US" w:eastAsia="zh-CN"/>
          </w:rPr>
          <w:t>这</w:t>
        </w:r>
      </w:ins>
      <w:ins w:id="217" w:author="不迷" w:date="2021-01-09T11:40:43Z">
        <w:r>
          <w:rPr>
            <w:rFonts w:hint="eastAsia"/>
            <w:lang w:val="en-US" w:eastAsia="zh-CN"/>
          </w:rPr>
          <w:t>2</w:t>
        </w:r>
      </w:ins>
      <w:ins w:id="218" w:author="不迷" w:date="2021-01-09T11:40:46Z">
        <w:r>
          <w:rPr>
            <w:rFonts w:hint="eastAsia"/>
            <w:lang w:val="en-US" w:eastAsia="zh-CN"/>
          </w:rPr>
          <w:t>个</w:t>
        </w:r>
      </w:ins>
      <w:ins w:id="219" w:author="不迷" w:date="2021-01-09T11:40:47Z">
        <w:r>
          <w:rPr>
            <w:rFonts w:hint="eastAsia"/>
            <w:lang w:val="en-US" w:eastAsia="zh-CN"/>
          </w:rPr>
          <w:t>传感器</w:t>
        </w:r>
      </w:ins>
      <w:ins w:id="220" w:author="不迷" w:date="2021-01-09T11:40:33Z">
        <w:r>
          <w:rPr>
            <w:rFonts w:hint="eastAsia"/>
            <w:lang w:val="en-US" w:eastAsia="zh-CN"/>
          </w:rPr>
          <w:t>个传感器</w:t>
        </w:r>
      </w:ins>
      <w:ins w:id="221" w:author="不迷" w:date="2021-01-09T11:40:33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，FDE-H-VEL大于2倍FNDE-V-VEL、FDE-H-VEL主频幅值大于通频值的60%同时成立时。</w:t>
      </w:r>
    </w:p>
    <w:p>
      <w:pPr>
        <w:numPr>
          <w:ilvl w:val="0"/>
          <w:numId w:val="5"/>
        </w:numPr>
        <w:rPr>
          <w:ins w:id="222" w:author="不迷" w:date="2021-01-06T01:03:40Z"/>
        </w:rPr>
      </w:pPr>
      <w:r>
        <w:rPr>
          <w:rFonts w:hint="eastAsia"/>
        </w:rPr>
        <w:t>如果FNDE-H-VEL与FDE-V-VEL同时有效</w:t>
      </w:r>
      <w:ins w:id="223" w:author="不迷" w:date="2021-01-09T11:41:11Z">
        <w:r>
          <w:rPr>
            <w:rFonts w:hint="eastAsia"/>
            <w:lang w:eastAsia="zh-CN"/>
          </w:rPr>
          <w:t>（只有</w:t>
        </w:r>
      </w:ins>
      <w:ins w:id="224" w:author="不迷" w:date="2021-01-09T11:41:11Z">
        <w:r>
          <w:rPr>
            <w:rFonts w:hint="eastAsia"/>
            <w:lang w:val="en-US" w:eastAsia="zh-CN"/>
          </w:rPr>
          <w:t>这2个传感器个传感器</w:t>
        </w:r>
      </w:ins>
      <w:ins w:id="225" w:author="不迷" w:date="2021-01-09T11:41:11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，FNDE-H-VEL大于2倍FDE-V-VEL、FNDE-H-VEL主频幅值大于通频值的60%同时成立时。</w:t>
      </w:r>
    </w:p>
    <w:p>
      <w:pPr>
        <w:numPr>
          <w:ilvl w:val="0"/>
          <w:numId w:val="5"/>
        </w:numPr>
      </w:pPr>
      <w:r>
        <w:rPr>
          <w:rFonts w:hint="eastAsia"/>
        </w:rPr>
        <w:t>如果FDE-H-VEL有效</w:t>
      </w:r>
      <w:ins w:id="226" w:author="不迷" w:date="2021-01-09T11:39:12Z">
        <w:r>
          <w:rPr>
            <w:rFonts w:hint="eastAsia"/>
            <w:lang w:eastAsia="zh-CN"/>
          </w:rPr>
          <w:t>（</w:t>
        </w:r>
      </w:ins>
      <w:ins w:id="227" w:author="不迷" w:date="2021-01-09T11:39:19Z">
        <w:r>
          <w:rPr>
            <w:rFonts w:hint="eastAsia"/>
            <w:lang w:eastAsia="zh-CN"/>
          </w:rPr>
          <w:t>只有</w:t>
        </w:r>
      </w:ins>
      <w:ins w:id="228" w:author="不迷" w:date="2021-01-09T11:39:21Z">
        <w:r>
          <w:rPr>
            <w:rFonts w:hint="eastAsia"/>
            <w:lang w:val="en-US" w:eastAsia="zh-CN"/>
          </w:rPr>
          <w:t>1</w:t>
        </w:r>
      </w:ins>
      <w:ins w:id="229" w:author="不迷" w:date="2021-01-09T11:39:22Z">
        <w:r>
          <w:rPr>
            <w:rFonts w:hint="eastAsia"/>
            <w:lang w:val="en-US" w:eastAsia="zh-CN"/>
          </w:rPr>
          <w:t>个</w:t>
        </w:r>
      </w:ins>
      <w:ins w:id="230" w:author="不迷" w:date="2021-01-09T11:39:23Z">
        <w:r>
          <w:rPr>
            <w:rFonts w:hint="eastAsia"/>
            <w:lang w:val="en-US" w:eastAsia="zh-CN"/>
          </w:rPr>
          <w:t>传感器</w:t>
        </w:r>
      </w:ins>
      <w:ins w:id="231" w:author="不迷" w:date="2021-01-09T11:39:12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，FDE-H-VEL主频幅值大于通频值的80%成立。</w:t>
      </w:r>
    </w:p>
    <w:p>
      <w:pPr>
        <w:numPr>
          <w:ilvl w:val="0"/>
          <w:numId w:val="5"/>
        </w:numPr>
      </w:pPr>
      <w:r>
        <w:rPr>
          <w:rFonts w:hint="eastAsia"/>
        </w:rPr>
        <w:t>如果FNDE-H-VEL有效</w:t>
      </w:r>
      <w:ins w:id="232" w:author="不迷" w:date="2021-01-09T11:39:38Z">
        <w:r>
          <w:rPr>
            <w:rFonts w:hint="eastAsia"/>
            <w:lang w:eastAsia="zh-CN"/>
          </w:rPr>
          <w:t>（只有</w:t>
        </w:r>
      </w:ins>
      <w:ins w:id="233" w:author="不迷" w:date="2021-01-09T11:39:38Z">
        <w:r>
          <w:rPr>
            <w:rFonts w:hint="eastAsia"/>
            <w:lang w:val="en-US" w:eastAsia="zh-CN"/>
          </w:rPr>
          <w:t>1个传感器</w:t>
        </w:r>
      </w:ins>
      <w:ins w:id="234" w:author="不迷" w:date="2021-01-09T11:39:38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，FNDE-H-VEL主频幅值大于通频值的80%成立时。</w:t>
      </w:r>
    </w:p>
    <w:p>
      <w:pPr>
        <w:numPr>
          <w:ilvl w:val="0"/>
          <w:numId w:val="5"/>
        </w:numPr>
      </w:pPr>
      <w:r>
        <w:rPr>
          <w:rFonts w:hint="eastAsia"/>
        </w:rPr>
        <w:t>如果FDE-V-VEL有效</w:t>
      </w:r>
      <w:ins w:id="235" w:author="不迷" w:date="2021-01-09T11:39:44Z">
        <w:r>
          <w:rPr>
            <w:rFonts w:hint="eastAsia"/>
            <w:lang w:eastAsia="zh-CN"/>
          </w:rPr>
          <w:t>（只有</w:t>
        </w:r>
      </w:ins>
      <w:ins w:id="236" w:author="不迷" w:date="2021-01-09T11:39:44Z">
        <w:r>
          <w:rPr>
            <w:rFonts w:hint="eastAsia"/>
            <w:lang w:val="en-US" w:eastAsia="zh-CN"/>
          </w:rPr>
          <w:t>1个传感器</w:t>
        </w:r>
      </w:ins>
      <w:ins w:id="237" w:author="不迷" w:date="2021-01-09T11:39:44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，FDE-V-VEL主频幅值大于通频值的90%成立时。</w:t>
      </w:r>
    </w:p>
    <w:p>
      <w:pPr>
        <w:numPr>
          <w:ilvl w:val="0"/>
          <w:numId w:val="5"/>
        </w:numPr>
      </w:pPr>
      <w:r>
        <w:rPr>
          <w:rFonts w:hint="eastAsia"/>
        </w:rPr>
        <w:t>如果FNDE-V-VEL有效</w:t>
      </w:r>
      <w:ins w:id="238" w:author="不迷" w:date="2021-01-09T11:39:47Z">
        <w:r>
          <w:rPr>
            <w:rFonts w:hint="eastAsia"/>
            <w:lang w:eastAsia="zh-CN"/>
          </w:rPr>
          <w:t>（只有</w:t>
        </w:r>
      </w:ins>
      <w:ins w:id="239" w:author="不迷" w:date="2021-01-09T11:39:47Z">
        <w:r>
          <w:rPr>
            <w:rFonts w:hint="eastAsia"/>
            <w:lang w:val="en-US" w:eastAsia="zh-CN"/>
          </w:rPr>
          <w:t>1个传感器</w:t>
        </w:r>
      </w:ins>
      <w:ins w:id="240" w:author="不迷" w:date="2021-01-09T11:39:47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，FNDE-V-VEL主频幅值大于通频值的90%成立时。</w:t>
      </w:r>
    </w:p>
    <w:p>
      <w:pPr>
        <w:ind w:firstLine="0" w:firstLineChars="0"/>
      </w:pPr>
    </w:p>
    <w:p>
      <w:r>
        <w:rPr>
          <w:rFonts w:hint="eastAsia"/>
        </w:rPr>
        <w:t>2</w:t>
      </w:r>
      <w:r>
        <w:rPr>
          <w:rFonts w:hint="eastAsia"/>
          <w:b/>
          <w:bCs/>
        </w:rPr>
        <w:t>）UNBL2-</w:t>
      </w:r>
      <w:r>
        <w:rPr>
          <w:rFonts w:hint="eastAsia"/>
        </w:rPr>
        <w:t>--通用风机（离心风机和轴流风机）--</w:t>
      </w:r>
      <w:r>
        <w:rPr>
          <w:rFonts w:hint="eastAsia"/>
          <w:highlight w:val="yellow"/>
        </w:rPr>
        <w:t>刚性基础、悬臂支撑</w:t>
      </w:r>
    </w:p>
    <w:p>
      <w:pPr>
        <w:numPr>
          <w:ilvl w:val="-1"/>
          <w:numId w:val="0"/>
        </w:numPr>
        <w:ind w:left="210" w:leftChars="100" w:firstLine="0" w:firstLineChars="0"/>
        <w:rPr>
          <w:ins w:id="241" w:author="不迷" w:date="2021-01-09T11:45:34Z"/>
          <w:rFonts w:hint="eastAsia"/>
        </w:rPr>
      </w:pPr>
      <w:ins w:id="242" w:author="不迷" w:date="2021-01-09T12:29:27Z">
        <w:r>
          <w:rPr>
            <w:rFonts w:hint="eastAsia"/>
            <w:lang w:val="en-US" w:eastAsia="zh-CN"/>
          </w:rPr>
          <w:t>（1）</w:t>
        </w:r>
      </w:ins>
      <w:ins w:id="243" w:author="不迷" w:date="2021-01-09T11:45:34Z">
        <w:r>
          <w:rPr>
            <w:rFonts w:hint="eastAsia"/>
          </w:rPr>
          <w:t>如果4天内最大转速Nmax/Nmin&gt;1.01</w:t>
        </w:r>
      </w:ins>
      <w:ins w:id="244" w:author="不迷" w:date="2021-01-09T11:45:34Z">
        <w:r>
          <w:rPr>
            <w:rFonts w:hint="eastAsia"/>
            <w:lang w:eastAsia="zh-CN"/>
          </w:rPr>
          <w:t>（说明：如果成立，则</w:t>
        </w:r>
      </w:ins>
      <w:ins w:id="245" w:author="不迷" w:date="2021-01-09T12:29:48Z">
        <w:r>
          <w:rPr>
            <w:rFonts w:hint="eastAsia"/>
            <w:lang w:val="en-US" w:eastAsia="zh-CN"/>
          </w:rPr>
          <w:t>（</w:t>
        </w:r>
      </w:ins>
      <w:ins w:id="246" w:author="不迷" w:date="2021-01-09T12:29:49Z">
        <w:r>
          <w:rPr>
            <w:rFonts w:hint="eastAsia"/>
            <w:lang w:val="en-US" w:eastAsia="zh-CN"/>
          </w:rPr>
          <w:t>1</w:t>
        </w:r>
      </w:ins>
      <w:ins w:id="247" w:author="不迷" w:date="2021-01-09T12:29:48Z">
        <w:r>
          <w:rPr>
            <w:rFonts w:hint="eastAsia"/>
            <w:lang w:val="en-US" w:eastAsia="zh-CN"/>
          </w:rPr>
          <w:t>）</w:t>
        </w:r>
      </w:ins>
      <w:ins w:id="248" w:author="不迷" w:date="2021-01-09T11:45:34Z">
        <w:r>
          <w:rPr>
            <w:rFonts w:hint="eastAsia"/>
            <w:lang w:val="en-US" w:eastAsia="zh-CN"/>
          </w:rPr>
          <w:t>和</w:t>
        </w:r>
      </w:ins>
      <w:ins w:id="249" w:author="不迷" w:date="2021-01-09T12:29:54Z">
        <w:r>
          <w:rPr>
            <w:rFonts w:hint="eastAsia"/>
            <w:lang w:val="en-US" w:eastAsia="zh-CN"/>
          </w:rPr>
          <w:t>（2）</w:t>
        </w:r>
      </w:ins>
      <w:ins w:id="250" w:author="不迷" w:date="2021-01-09T11:45:34Z">
        <w:r>
          <w:rPr>
            <w:rFonts w:hint="eastAsia"/>
            <w:lang w:val="en-US" w:eastAsia="zh-CN"/>
          </w:rPr>
          <w:t>必须同时成立，才能确定为不平衡；</w:t>
        </w:r>
      </w:ins>
      <w:ins w:id="251" w:author="不迷" w:date="2021-01-09T11:45:34Z">
        <w:r>
          <w:rPr>
            <w:rFonts w:hint="eastAsia"/>
            <w:lang w:eastAsia="zh-CN"/>
          </w:rPr>
          <w:t>否则</w:t>
        </w:r>
      </w:ins>
      <w:ins w:id="252" w:author="不迷" w:date="2021-01-09T12:33:00Z">
        <w:r>
          <w:rPr>
            <w:rFonts w:hint="eastAsia"/>
            <w:lang w:val="en-US" w:eastAsia="zh-CN"/>
          </w:rPr>
          <w:t>（1）</w:t>
        </w:r>
      </w:ins>
      <w:ins w:id="253" w:author="不迷" w:date="2021-01-09T11:45:34Z">
        <w:r>
          <w:rPr>
            <w:rFonts w:hint="eastAsia"/>
            <w:lang w:eastAsia="zh-CN"/>
          </w:rPr>
          <w:t>忽略，只看</w:t>
        </w:r>
      </w:ins>
      <w:ins w:id="254" w:author="不迷" w:date="2021-01-09T12:33:04Z">
        <w:r>
          <w:rPr>
            <w:rFonts w:hint="eastAsia"/>
            <w:lang w:val="en-US" w:eastAsia="zh-CN"/>
          </w:rPr>
          <w:t>（</w:t>
        </w:r>
      </w:ins>
      <w:ins w:id="255" w:author="不迷" w:date="2021-01-09T12:33:05Z">
        <w:r>
          <w:rPr>
            <w:rFonts w:hint="eastAsia"/>
            <w:lang w:val="en-US" w:eastAsia="zh-CN"/>
          </w:rPr>
          <w:t>2</w:t>
        </w:r>
      </w:ins>
      <w:ins w:id="256" w:author="不迷" w:date="2021-01-09T12:33:04Z">
        <w:r>
          <w:rPr>
            <w:rFonts w:hint="eastAsia"/>
            <w:lang w:val="en-US" w:eastAsia="zh-CN"/>
          </w:rPr>
          <w:t>）</w:t>
        </w:r>
      </w:ins>
      <w:ins w:id="257" w:author="不迷" w:date="2021-01-09T11:45:34Z">
        <w:r>
          <w:rPr>
            <w:rFonts w:hint="eastAsia"/>
            <w:lang w:val="en-US" w:eastAsia="zh-CN"/>
          </w:rPr>
          <w:t>是否成立</w:t>
        </w:r>
      </w:ins>
      <w:ins w:id="258" w:author="不迷" w:date="2021-01-09T12:24:28Z">
        <w:r>
          <w:rPr>
            <w:rFonts w:hint="eastAsia"/>
            <w:lang w:val="en-US" w:eastAsia="zh-CN"/>
          </w:rPr>
          <w:t>。</w:t>
        </w:r>
      </w:ins>
      <w:ins w:id="259" w:author="不迷" w:date="2021-01-09T11:45:34Z">
        <w:r>
          <w:rPr>
            <w:rFonts w:hint="eastAsia"/>
            <w:lang w:eastAsia="zh-CN"/>
          </w:rPr>
          <w:t>）</w:t>
        </w:r>
      </w:ins>
      <w:ins w:id="260" w:author="不迷" w:date="2021-01-09T11:45:34Z">
        <w:r>
          <w:rPr>
            <w:rFonts w:hint="eastAsia"/>
          </w:rPr>
          <w:t>，且</w:t>
        </w:r>
      </w:ins>
      <w:ins w:id="261" w:author="不迷" w:date="2021-01-09T11:45:34Z">
        <w:r>
          <w:rPr>
            <w:rFonts w:hint="eastAsia"/>
            <w:lang w:val="en-US" w:eastAsia="zh-CN"/>
          </w:rPr>
          <w:t>X</w:t>
        </w:r>
      </w:ins>
      <w:ins w:id="262" w:author="不迷" w:date="2021-01-09T11:45:34Z">
        <w:r>
          <w:rPr>
            <w:rFonts w:hint="eastAsia"/>
          </w:rPr>
          <w:t>测点的V</w:t>
        </w:r>
      </w:ins>
      <w:ins w:id="263" w:author="不迷" w:date="2021-01-09T11:45:34Z">
        <w:r>
          <w:rPr>
            <w:rFonts w:hint="eastAsia"/>
            <w:sz w:val="13"/>
            <w:szCs w:val="13"/>
          </w:rPr>
          <w:t>Nmax</w:t>
        </w:r>
      </w:ins>
      <w:ins w:id="264" w:author="不迷" w:date="2021-01-09T11:45:34Z">
        <w:r>
          <w:rPr>
            <w:rFonts w:hint="eastAsia"/>
          </w:rPr>
          <w:t>/V</w:t>
        </w:r>
      </w:ins>
      <w:ins w:id="265" w:author="不迷" w:date="2021-01-09T11:45:34Z">
        <w:r>
          <w:rPr>
            <w:rFonts w:hint="eastAsia"/>
            <w:sz w:val="13"/>
            <w:szCs w:val="13"/>
          </w:rPr>
          <w:t>Nmin</w:t>
        </w:r>
      </w:ins>
      <w:ins w:id="266" w:author="不迷" w:date="2021-01-09T11:45:34Z">
        <w:r>
          <w:rPr>
            <w:rFonts w:hint="eastAsia"/>
            <w:lang w:val="en-US" w:eastAsia="zh-CN"/>
          </w:rPr>
          <w:t>&gt;</w:t>
        </w:r>
      </w:ins>
      <w:ins w:id="267" w:author="不迷" w:date="2021-01-09T11:45:34Z">
        <w:r>
          <w:rPr>
            <w:rFonts w:hint="eastAsia"/>
          </w:rPr>
          <w:t>0.7（Nmax/Nmin）</w:t>
        </w:r>
      </w:ins>
      <w:ins w:id="268" w:author="不迷" w:date="2021-01-09T11:45:34Z">
        <w:r>
          <w:rPr>
            <w:rFonts w:hint="eastAsia"/>
            <w:vertAlign w:val="superscript"/>
          </w:rPr>
          <w:t>2</w:t>
        </w:r>
      </w:ins>
      <w:ins w:id="269" w:author="不迷" w:date="2021-01-09T11:45:34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270" w:author="不迷" w:date="2021-01-09T11:45:34Z"/>
          <w:rFonts w:hint="eastAsia"/>
        </w:rPr>
      </w:pPr>
      <w:ins w:id="271" w:author="不迷" w:date="2021-01-09T12:30:01Z">
        <w:r>
          <w:rPr>
            <w:rFonts w:hint="eastAsia"/>
            <w:lang w:val="en-US" w:eastAsia="zh-CN"/>
          </w:rPr>
          <w:t>（2）</w:t>
        </w:r>
      </w:ins>
      <w:ins w:id="272" w:author="不迷" w:date="2021-01-09T11:45:34Z">
        <w:r>
          <w:rPr>
            <w:rFonts w:hint="eastAsia"/>
            <w:lang w:eastAsia="zh-CN"/>
          </w:rPr>
          <w:t>（测点</w:t>
        </w:r>
      </w:ins>
      <w:ins w:id="273" w:author="不迷" w:date="2021-01-09T11:45:34Z">
        <w:r>
          <w:rPr>
            <w:rFonts w:hint="eastAsia"/>
            <w:lang w:val="en-US" w:eastAsia="zh-CN"/>
          </w:rPr>
          <w:t>X按以下对号入座</w:t>
        </w:r>
      </w:ins>
      <w:ins w:id="274" w:author="不迷" w:date="2021-01-09T11:45:34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4"/>
        </w:numPr>
        <w:ind w:left="0" w:firstLine="0"/>
        <w:rPr>
          <w:ins w:id="275" w:author="不迷" w:date="2021-01-09T11:45:34Z"/>
        </w:rPr>
      </w:pPr>
      <w:ins w:id="276" w:author="不迷" w:date="2021-01-09T11:45:34Z">
        <w:r>
          <w:rPr>
            <w:rFonts w:hint="eastAsia"/>
          </w:rPr>
          <w:t>如果FDE-H-VEL与FDE-V-VEL同时有效</w:t>
        </w:r>
      </w:ins>
      <w:ins w:id="277" w:author="不迷" w:date="2021-01-09T11:45:34Z">
        <w:r>
          <w:rPr>
            <w:rFonts w:hint="eastAsia"/>
            <w:lang w:eastAsia="zh-CN"/>
          </w:rPr>
          <w:t>（安装有传感器且是开机状态，以下同）</w:t>
        </w:r>
      </w:ins>
      <w:ins w:id="278" w:author="不迷" w:date="2021-01-09T11:45:34Z">
        <w:r>
          <w:rPr>
            <w:rFonts w:hint="eastAsia"/>
          </w:rPr>
          <w:t>，FDE-H-VEL大于2倍FDE-V-VEL、FDE-H-VEL主频幅值大于通频值的60%同时成立。</w:t>
        </w:r>
      </w:ins>
    </w:p>
    <w:p>
      <w:pPr>
        <w:numPr>
          <w:ilvl w:val="0"/>
          <w:numId w:val="4"/>
        </w:numPr>
        <w:rPr>
          <w:ins w:id="279" w:author="不迷" w:date="2021-01-09T11:45:34Z"/>
        </w:rPr>
      </w:pPr>
      <w:ins w:id="280" w:author="不迷" w:date="2021-01-09T11:45:34Z">
        <w:r>
          <w:rPr>
            <w:rFonts w:hint="eastAsia"/>
          </w:rPr>
          <w:t>如果FNDE-H-VEL与FNDE-V-VEL同时有效，FNDE-H-VEL大于2倍FNDE-V-VEL、FNDE-H-VEL主频幅值大于通频值的60%同时成立时。</w:t>
        </w:r>
      </w:ins>
    </w:p>
    <w:p>
      <w:pPr>
        <w:numPr>
          <w:ilvl w:val="0"/>
          <w:numId w:val="5"/>
        </w:numPr>
        <w:rPr>
          <w:ins w:id="281" w:author="不迷" w:date="2021-01-09T11:45:34Z"/>
        </w:rPr>
      </w:pPr>
      <w:ins w:id="282" w:author="不迷" w:date="2021-01-09T11:45:34Z">
        <w:r>
          <w:rPr>
            <w:rFonts w:hint="eastAsia"/>
          </w:rPr>
          <w:t>如果FDE-H-VEL与FNDE-V-VEL同时有效</w:t>
        </w:r>
      </w:ins>
      <w:ins w:id="283" w:author="不迷" w:date="2021-01-09T11:45:34Z">
        <w:r>
          <w:rPr>
            <w:rFonts w:hint="eastAsia"/>
            <w:lang w:eastAsia="zh-CN"/>
          </w:rPr>
          <w:t>（只有</w:t>
        </w:r>
      </w:ins>
      <w:ins w:id="284" w:author="不迷" w:date="2021-01-09T11:45:34Z">
        <w:r>
          <w:rPr>
            <w:rFonts w:hint="eastAsia"/>
            <w:lang w:val="en-US" w:eastAsia="zh-CN"/>
          </w:rPr>
          <w:t>这2个传感器个传感器</w:t>
        </w:r>
      </w:ins>
      <w:ins w:id="285" w:author="不迷" w:date="2021-01-09T11:45:34Z">
        <w:r>
          <w:rPr>
            <w:rFonts w:hint="eastAsia"/>
            <w:lang w:eastAsia="zh-CN"/>
          </w:rPr>
          <w:t>）</w:t>
        </w:r>
      </w:ins>
      <w:ins w:id="286" w:author="不迷" w:date="2021-01-09T11:45:34Z">
        <w:r>
          <w:rPr>
            <w:rFonts w:hint="eastAsia"/>
          </w:rPr>
          <w:t>，FDE-H-VEL大于2倍FNDE-V-VEL、FDE-H-VEL主频幅值大于通频值的60%同时成立时。</w:t>
        </w:r>
      </w:ins>
    </w:p>
    <w:p>
      <w:pPr>
        <w:numPr>
          <w:ilvl w:val="0"/>
          <w:numId w:val="5"/>
        </w:numPr>
        <w:rPr>
          <w:ins w:id="287" w:author="不迷" w:date="2021-01-09T11:45:34Z"/>
        </w:rPr>
      </w:pPr>
      <w:ins w:id="288" w:author="不迷" w:date="2021-01-09T11:45:34Z">
        <w:r>
          <w:rPr>
            <w:rFonts w:hint="eastAsia"/>
          </w:rPr>
          <w:t>如果FNDE-H-VEL与FDE-V-VEL同时有效</w:t>
        </w:r>
      </w:ins>
      <w:ins w:id="289" w:author="不迷" w:date="2021-01-09T11:45:34Z">
        <w:r>
          <w:rPr>
            <w:rFonts w:hint="eastAsia"/>
            <w:lang w:eastAsia="zh-CN"/>
          </w:rPr>
          <w:t>（只有</w:t>
        </w:r>
      </w:ins>
      <w:ins w:id="290" w:author="不迷" w:date="2021-01-09T11:45:34Z">
        <w:r>
          <w:rPr>
            <w:rFonts w:hint="eastAsia"/>
            <w:lang w:val="en-US" w:eastAsia="zh-CN"/>
          </w:rPr>
          <w:t>这2个传感器个传感器</w:t>
        </w:r>
      </w:ins>
      <w:ins w:id="291" w:author="不迷" w:date="2021-01-09T11:45:34Z">
        <w:r>
          <w:rPr>
            <w:rFonts w:hint="eastAsia"/>
            <w:lang w:eastAsia="zh-CN"/>
          </w:rPr>
          <w:t>）</w:t>
        </w:r>
      </w:ins>
      <w:ins w:id="292" w:author="不迷" w:date="2021-01-09T11:45:34Z">
        <w:r>
          <w:rPr>
            <w:rFonts w:hint="eastAsia"/>
          </w:rPr>
          <w:t>，FNDE-H-VEL大于2倍FDE-V-VEL、FNDE-H-VEL主频幅值大于通频值的60%同时成立时。</w:t>
        </w:r>
      </w:ins>
    </w:p>
    <w:p>
      <w:pPr>
        <w:numPr>
          <w:ilvl w:val="0"/>
          <w:numId w:val="5"/>
        </w:numPr>
        <w:rPr>
          <w:ins w:id="293" w:author="不迷" w:date="2021-01-09T11:45:34Z"/>
        </w:rPr>
      </w:pPr>
      <w:ins w:id="294" w:author="不迷" w:date="2021-01-09T11:45:34Z">
        <w:r>
          <w:rPr>
            <w:rFonts w:hint="eastAsia"/>
          </w:rPr>
          <w:t>如果FDE-H-VEL有效</w:t>
        </w:r>
      </w:ins>
      <w:ins w:id="295" w:author="不迷" w:date="2021-01-09T11:45:34Z">
        <w:r>
          <w:rPr>
            <w:rFonts w:hint="eastAsia"/>
            <w:lang w:eastAsia="zh-CN"/>
          </w:rPr>
          <w:t>（只有</w:t>
        </w:r>
      </w:ins>
      <w:ins w:id="296" w:author="不迷" w:date="2021-01-09T11:45:34Z">
        <w:r>
          <w:rPr>
            <w:rFonts w:hint="eastAsia"/>
            <w:lang w:val="en-US" w:eastAsia="zh-CN"/>
          </w:rPr>
          <w:t>1个传感器</w:t>
        </w:r>
      </w:ins>
      <w:ins w:id="297" w:author="不迷" w:date="2021-01-09T11:45:34Z">
        <w:r>
          <w:rPr>
            <w:rFonts w:hint="eastAsia"/>
            <w:lang w:eastAsia="zh-CN"/>
          </w:rPr>
          <w:t>）</w:t>
        </w:r>
      </w:ins>
      <w:ins w:id="298" w:author="不迷" w:date="2021-01-09T11:45:34Z">
        <w:r>
          <w:rPr>
            <w:rFonts w:hint="eastAsia"/>
          </w:rPr>
          <w:t>，FDE-H-VEL主频幅值大于通频值的80%成立。</w:t>
        </w:r>
      </w:ins>
    </w:p>
    <w:p>
      <w:pPr>
        <w:numPr>
          <w:ilvl w:val="0"/>
          <w:numId w:val="5"/>
        </w:numPr>
        <w:rPr>
          <w:ins w:id="299" w:author="不迷" w:date="2021-01-09T11:45:34Z"/>
        </w:rPr>
      </w:pPr>
      <w:ins w:id="300" w:author="不迷" w:date="2021-01-09T11:45:34Z">
        <w:r>
          <w:rPr>
            <w:rFonts w:hint="eastAsia"/>
          </w:rPr>
          <w:t>如果FNDE-H-VEL有效</w:t>
        </w:r>
      </w:ins>
      <w:ins w:id="301" w:author="不迷" w:date="2021-01-09T11:45:34Z">
        <w:r>
          <w:rPr>
            <w:rFonts w:hint="eastAsia"/>
            <w:lang w:eastAsia="zh-CN"/>
          </w:rPr>
          <w:t>（只有</w:t>
        </w:r>
      </w:ins>
      <w:ins w:id="302" w:author="不迷" w:date="2021-01-09T11:45:34Z">
        <w:r>
          <w:rPr>
            <w:rFonts w:hint="eastAsia"/>
            <w:lang w:val="en-US" w:eastAsia="zh-CN"/>
          </w:rPr>
          <w:t>1个传感器</w:t>
        </w:r>
      </w:ins>
      <w:ins w:id="303" w:author="不迷" w:date="2021-01-09T11:45:34Z">
        <w:r>
          <w:rPr>
            <w:rFonts w:hint="eastAsia"/>
            <w:lang w:eastAsia="zh-CN"/>
          </w:rPr>
          <w:t>）</w:t>
        </w:r>
      </w:ins>
      <w:ins w:id="304" w:author="不迷" w:date="2021-01-09T11:45:34Z">
        <w:r>
          <w:rPr>
            <w:rFonts w:hint="eastAsia"/>
          </w:rPr>
          <w:t>，FNDE-H-VEL主频幅值大于通频值的80%成立时。</w:t>
        </w:r>
      </w:ins>
    </w:p>
    <w:p>
      <w:pPr>
        <w:numPr>
          <w:ilvl w:val="0"/>
          <w:numId w:val="5"/>
        </w:numPr>
        <w:rPr>
          <w:ins w:id="305" w:author="不迷" w:date="2021-01-09T11:45:34Z"/>
        </w:rPr>
      </w:pPr>
      <w:ins w:id="306" w:author="不迷" w:date="2021-01-09T11:45:34Z">
        <w:r>
          <w:rPr>
            <w:rFonts w:hint="eastAsia"/>
          </w:rPr>
          <w:t>如果FDE-V-VEL有效</w:t>
        </w:r>
      </w:ins>
      <w:ins w:id="307" w:author="不迷" w:date="2021-01-09T11:45:34Z">
        <w:r>
          <w:rPr>
            <w:rFonts w:hint="eastAsia"/>
            <w:lang w:eastAsia="zh-CN"/>
          </w:rPr>
          <w:t>（只有</w:t>
        </w:r>
      </w:ins>
      <w:ins w:id="308" w:author="不迷" w:date="2021-01-09T11:45:34Z">
        <w:r>
          <w:rPr>
            <w:rFonts w:hint="eastAsia"/>
            <w:lang w:val="en-US" w:eastAsia="zh-CN"/>
          </w:rPr>
          <w:t>1个传感器</w:t>
        </w:r>
      </w:ins>
      <w:ins w:id="309" w:author="不迷" w:date="2021-01-09T11:45:34Z">
        <w:r>
          <w:rPr>
            <w:rFonts w:hint="eastAsia"/>
            <w:lang w:eastAsia="zh-CN"/>
          </w:rPr>
          <w:t>）</w:t>
        </w:r>
      </w:ins>
      <w:ins w:id="310" w:author="不迷" w:date="2021-01-09T11:45:34Z">
        <w:r>
          <w:rPr>
            <w:rFonts w:hint="eastAsia"/>
          </w:rPr>
          <w:t>，FDE-V-VEL主频幅值大于通频值的90%成立时。</w:t>
        </w:r>
      </w:ins>
    </w:p>
    <w:p>
      <w:pPr>
        <w:numPr>
          <w:ilvl w:val="0"/>
          <w:numId w:val="5"/>
        </w:numPr>
        <w:ind w:firstLine="0" w:firstLineChars="0"/>
        <w:rPr>
          <w:ins w:id="311" w:author="不迷" w:date="2021-01-09T11:45:28Z"/>
          <w:rFonts w:hint="eastAsia"/>
        </w:rPr>
      </w:pPr>
      <w:ins w:id="312" w:author="不迷" w:date="2021-01-09T11:45:34Z">
        <w:r>
          <w:rPr>
            <w:rFonts w:hint="eastAsia"/>
          </w:rPr>
          <w:t>如果FNDE-V-VEL有效</w:t>
        </w:r>
      </w:ins>
      <w:ins w:id="313" w:author="不迷" w:date="2021-01-09T11:45:34Z">
        <w:r>
          <w:rPr>
            <w:rFonts w:hint="eastAsia"/>
            <w:lang w:eastAsia="zh-CN"/>
          </w:rPr>
          <w:t>（只有</w:t>
        </w:r>
      </w:ins>
      <w:ins w:id="314" w:author="不迷" w:date="2021-01-09T11:45:34Z">
        <w:r>
          <w:rPr>
            <w:rFonts w:hint="eastAsia"/>
            <w:lang w:val="en-US" w:eastAsia="zh-CN"/>
          </w:rPr>
          <w:t>1个传感器</w:t>
        </w:r>
      </w:ins>
      <w:ins w:id="315" w:author="不迷" w:date="2021-01-09T11:45:34Z">
        <w:r>
          <w:rPr>
            <w:rFonts w:hint="eastAsia"/>
            <w:lang w:eastAsia="zh-CN"/>
          </w:rPr>
          <w:t>）</w:t>
        </w:r>
      </w:ins>
      <w:ins w:id="316" w:author="不迷" w:date="2021-01-09T11:45:34Z">
        <w:r>
          <w:rPr>
            <w:rFonts w:hint="eastAsia"/>
          </w:rPr>
          <w:t>，FNDE-V-VEL主频幅值大于通频值的90%成立时。</w:t>
        </w:r>
      </w:ins>
    </w:p>
    <w:p>
      <w:pPr>
        <w:numPr>
          <w:ilvl w:val="0"/>
          <w:numId w:val="5"/>
        </w:numPr>
      </w:pPr>
      <w:r>
        <w:rPr>
          <w:rFonts w:hint="eastAsia"/>
        </w:rPr>
        <w:t>如果</w:t>
      </w:r>
      <w:ins w:id="317" w:author="不迷" w:date="2021-01-09T13:08:07Z">
        <w:r>
          <w:rPr>
            <w:rFonts w:hint="eastAsia"/>
            <w:lang w:eastAsia="zh-CN"/>
          </w:rPr>
          <w:t>只有</w:t>
        </w:r>
      </w:ins>
      <w:r>
        <w:rPr>
          <w:rFonts w:hint="eastAsia"/>
        </w:rPr>
        <w:t>FDE-A-VEL</w:t>
      </w:r>
      <w:ins w:id="318" w:author="不迷" w:date="2021-01-09T11:53:44Z">
        <w:r>
          <w:rPr>
            <w:rFonts w:hint="eastAsia"/>
            <w:lang w:eastAsia="zh-CN"/>
          </w:rPr>
          <w:t>或</w:t>
        </w:r>
      </w:ins>
      <w:ins w:id="319" w:author="不迷" w:date="2021-01-09T11:53:53Z">
        <w:r>
          <w:rPr>
            <w:rFonts w:hint="eastAsia"/>
          </w:rPr>
          <w:t>FNDE-A-VEL</w:t>
        </w:r>
      </w:ins>
      <w:r>
        <w:rPr>
          <w:rFonts w:hint="eastAsia"/>
        </w:rPr>
        <w:t>有效，FDE-A-VEL</w:t>
      </w:r>
      <w:ins w:id="320" w:author="不迷" w:date="2021-01-09T11:54:34Z">
        <w:r>
          <w:rPr>
            <w:rFonts w:hint="eastAsia"/>
            <w:lang w:eastAsia="zh-CN"/>
          </w:rPr>
          <w:t>或</w:t>
        </w:r>
      </w:ins>
      <w:ins w:id="321" w:author="不迷" w:date="2021-01-09T11:54:34Z">
        <w:r>
          <w:rPr>
            <w:rFonts w:hint="eastAsia"/>
          </w:rPr>
          <w:t>FNDE-A-VEL</w:t>
        </w:r>
      </w:ins>
      <w:r>
        <w:rPr>
          <w:rFonts w:hint="eastAsia"/>
        </w:rPr>
        <w:t>主频幅值大于通频值的90%成立。</w:t>
      </w:r>
    </w:p>
    <w:p>
      <w:pPr>
        <w:ind w:firstLine="0" w:firstLineChars="0"/>
      </w:pPr>
    </w:p>
    <w:p>
      <w:r>
        <w:rPr>
          <w:rFonts w:hint="eastAsia"/>
          <w:b/>
          <w:bCs/>
        </w:rPr>
        <w:t>3）UNBL3</w:t>
      </w:r>
      <w:r>
        <w:rPr>
          <w:rFonts w:hint="eastAsia"/>
        </w:rPr>
        <w:t>---通用风机（离心风机和轴流风机）--</w:t>
      </w:r>
      <w:r>
        <w:rPr>
          <w:rFonts w:hint="eastAsia"/>
          <w:highlight w:val="yellow"/>
        </w:rPr>
        <w:t>弹性基础</w:t>
      </w:r>
      <w:r>
        <w:rPr>
          <w:rFonts w:hint="eastAsia"/>
        </w:rPr>
        <w:t>、两端支撑</w:t>
      </w:r>
    </w:p>
    <w:p>
      <w:pPr>
        <w:numPr>
          <w:ilvl w:val="-1"/>
          <w:numId w:val="0"/>
        </w:numPr>
        <w:ind w:left="210" w:leftChars="100" w:firstLine="0" w:firstLineChars="0"/>
        <w:rPr>
          <w:ins w:id="322" w:author="不迷" w:date="2021-01-09T12:30:28Z"/>
          <w:rFonts w:hint="eastAsia"/>
        </w:rPr>
      </w:pPr>
      <w:ins w:id="323" w:author="不迷" w:date="2021-01-09T12:30:28Z">
        <w:r>
          <w:rPr>
            <w:rFonts w:hint="eastAsia"/>
            <w:lang w:val="en-US" w:eastAsia="zh-CN"/>
          </w:rPr>
          <w:t>（1）</w:t>
        </w:r>
      </w:ins>
      <w:ins w:id="324" w:author="不迷" w:date="2021-01-09T12:30:28Z">
        <w:r>
          <w:rPr>
            <w:rFonts w:hint="eastAsia"/>
          </w:rPr>
          <w:t>如果4天内最大转速Nmax/Nmin&gt;1.01</w:t>
        </w:r>
      </w:ins>
      <w:ins w:id="325" w:author="不迷" w:date="2021-01-09T12:30:28Z">
        <w:r>
          <w:rPr>
            <w:rFonts w:hint="eastAsia"/>
            <w:lang w:eastAsia="zh-CN"/>
          </w:rPr>
          <w:t>（说明：如果成立，则</w:t>
        </w:r>
      </w:ins>
      <w:ins w:id="326" w:author="不迷" w:date="2021-01-09T12:30:28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327" w:author="不迷" w:date="2021-01-09T12:30:28Z">
        <w:r>
          <w:rPr>
            <w:rFonts w:hint="eastAsia"/>
            <w:lang w:eastAsia="zh-CN"/>
          </w:rPr>
          <w:t>否则</w:t>
        </w:r>
      </w:ins>
      <w:ins w:id="328" w:author="不迷" w:date="2021-01-09T12:33:22Z">
        <w:r>
          <w:rPr>
            <w:rFonts w:hint="eastAsia"/>
            <w:lang w:val="en-US" w:eastAsia="zh-CN"/>
          </w:rPr>
          <w:t>（1）</w:t>
        </w:r>
      </w:ins>
      <w:ins w:id="329" w:author="不迷" w:date="2021-01-09T12:30:28Z">
        <w:r>
          <w:rPr>
            <w:rFonts w:hint="eastAsia"/>
            <w:lang w:eastAsia="zh-CN"/>
          </w:rPr>
          <w:t>忽略，只看</w:t>
        </w:r>
      </w:ins>
      <w:ins w:id="330" w:author="不迷" w:date="2021-01-09T12:33:26Z">
        <w:r>
          <w:rPr>
            <w:rFonts w:hint="eastAsia"/>
            <w:lang w:val="en-US" w:eastAsia="zh-CN"/>
          </w:rPr>
          <w:t>（</w:t>
        </w:r>
      </w:ins>
      <w:ins w:id="331" w:author="不迷" w:date="2021-01-09T12:33:27Z">
        <w:r>
          <w:rPr>
            <w:rFonts w:hint="eastAsia"/>
            <w:lang w:val="en-US" w:eastAsia="zh-CN"/>
          </w:rPr>
          <w:t>2</w:t>
        </w:r>
      </w:ins>
      <w:ins w:id="332" w:author="不迷" w:date="2021-01-09T12:33:26Z">
        <w:r>
          <w:rPr>
            <w:rFonts w:hint="eastAsia"/>
            <w:lang w:val="en-US" w:eastAsia="zh-CN"/>
          </w:rPr>
          <w:t>）</w:t>
        </w:r>
      </w:ins>
      <w:ins w:id="333" w:author="不迷" w:date="2021-01-09T12:30:28Z">
        <w:r>
          <w:rPr>
            <w:rFonts w:hint="eastAsia"/>
            <w:lang w:val="en-US" w:eastAsia="zh-CN"/>
          </w:rPr>
          <w:t>是否成立。</w:t>
        </w:r>
      </w:ins>
      <w:ins w:id="334" w:author="不迷" w:date="2021-01-09T12:30:28Z">
        <w:r>
          <w:rPr>
            <w:rFonts w:hint="eastAsia"/>
            <w:lang w:eastAsia="zh-CN"/>
          </w:rPr>
          <w:t>）</w:t>
        </w:r>
      </w:ins>
      <w:ins w:id="335" w:author="不迷" w:date="2021-01-09T12:30:28Z">
        <w:r>
          <w:rPr>
            <w:rFonts w:hint="eastAsia"/>
          </w:rPr>
          <w:t>，且</w:t>
        </w:r>
      </w:ins>
      <w:ins w:id="336" w:author="不迷" w:date="2021-01-09T12:30:28Z">
        <w:r>
          <w:rPr>
            <w:rFonts w:hint="eastAsia"/>
            <w:lang w:val="en-US" w:eastAsia="zh-CN"/>
          </w:rPr>
          <w:t>X</w:t>
        </w:r>
      </w:ins>
      <w:ins w:id="337" w:author="不迷" w:date="2021-01-09T12:30:28Z">
        <w:r>
          <w:rPr>
            <w:rFonts w:hint="eastAsia"/>
          </w:rPr>
          <w:t>测点的V</w:t>
        </w:r>
      </w:ins>
      <w:ins w:id="338" w:author="不迷" w:date="2021-01-09T12:30:28Z">
        <w:r>
          <w:rPr>
            <w:rFonts w:hint="eastAsia"/>
            <w:sz w:val="13"/>
            <w:szCs w:val="13"/>
          </w:rPr>
          <w:t>Nmax</w:t>
        </w:r>
      </w:ins>
      <w:ins w:id="339" w:author="不迷" w:date="2021-01-09T12:30:28Z">
        <w:r>
          <w:rPr>
            <w:rFonts w:hint="eastAsia"/>
          </w:rPr>
          <w:t>/V</w:t>
        </w:r>
      </w:ins>
      <w:ins w:id="340" w:author="不迷" w:date="2021-01-09T12:30:28Z">
        <w:r>
          <w:rPr>
            <w:rFonts w:hint="eastAsia"/>
            <w:sz w:val="13"/>
            <w:szCs w:val="13"/>
          </w:rPr>
          <w:t>Nmin</w:t>
        </w:r>
      </w:ins>
      <w:ins w:id="341" w:author="不迷" w:date="2021-01-09T12:30:28Z">
        <w:r>
          <w:rPr>
            <w:rFonts w:hint="eastAsia"/>
            <w:lang w:val="en-US" w:eastAsia="zh-CN"/>
          </w:rPr>
          <w:t>&gt;</w:t>
        </w:r>
      </w:ins>
      <w:ins w:id="342" w:author="不迷" w:date="2021-01-09T12:30:28Z">
        <w:r>
          <w:rPr>
            <w:rFonts w:hint="eastAsia"/>
          </w:rPr>
          <w:t>0.7（Nmax/Nmin）</w:t>
        </w:r>
      </w:ins>
      <w:ins w:id="343" w:author="不迷" w:date="2021-01-09T12:30:28Z">
        <w:r>
          <w:rPr>
            <w:rFonts w:hint="eastAsia"/>
            <w:vertAlign w:val="superscript"/>
          </w:rPr>
          <w:t>2</w:t>
        </w:r>
      </w:ins>
      <w:ins w:id="344" w:author="不迷" w:date="2021-01-09T12:30:28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345" w:author="不迷" w:date="2021-01-09T12:30:28Z"/>
          <w:rFonts w:hint="eastAsia"/>
        </w:rPr>
      </w:pPr>
      <w:ins w:id="346" w:author="不迷" w:date="2021-01-09T12:30:28Z">
        <w:r>
          <w:rPr>
            <w:rFonts w:hint="eastAsia"/>
            <w:lang w:val="en-US" w:eastAsia="zh-CN"/>
          </w:rPr>
          <w:t>（2）</w:t>
        </w:r>
      </w:ins>
      <w:ins w:id="347" w:author="不迷" w:date="2021-01-09T12:30:28Z">
        <w:r>
          <w:rPr>
            <w:rFonts w:hint="eastAsia"/>
            <w:lang w:eastAsia="zh-CN"/>
          </w:rPr>
          <w:t>（测点</w:t>
        </w:r>
      </w:ins>
      <w:ins w:id="348" w:author="不迷" w:date="2021-01-09T12:30:28Z">
        <w:r>
          <w:rPr>
            <w:rFonts w:hint="eastAsia"/>
            <w:lang w:val="en-US" w:eastAsia="zh-CN"/>
          </w:rPr>
          <w:t>X按以下对号入座</w:t>
        </w:r>
      </w:ins>
      <w:ins w:id="349" w:author="不迷" w:date="2021-01-09T12:30:28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  <w:ind w:left="0" w:firstLine="0"/>
      </w:pPr>
      <w:ins w:id="350" w:author="不迷" w:date="2021-01-09T13:48:56Z">
        <w:r>
          <w:rPr>
            <w:rFonts w:hint="eastAsia"/>
          </w:rPr>
          <w:t>如果</w:t>
        </w:r>
      </w:ins>
      <w:ins w:id="351" w:author="不迷" w:date="2021-01-09T13:48:56Z">
        <w:r>
          <w:rPr>
            <w:rFonts w:hint="eastAsia"/>
            <w:lang w:val="en-US" w:eastAsia="zh-CN"/>
          </w:rPr>
          <w:t>X测点为</w:t>
        </w:r>
      </w:ins>
      <w:ins w:id="352" w:author="不迷" w:date="2021-01-09T13:48:56Z">
        <w:r>
          <w:rPr>
            <w:rFonts w:hint="eastAsia"/>
          </w:rPr>
          <w:t>FDE-H-VEL、FDE-V-VEL、FNDE-H-VEL、FNDE-V-VEL的</w:t>
        </w:r>
      </w:ins>
      <w:ins w:id="353" w:author="不迷" w:date="2021-01-09T13:48:56Z">
        <w:r>
          <w:rPr>
            <w:rFonts w:hint="eastAsia"/>
            <w:lang w:eastAsia="zh-CN"/>
          </w:rPr>
          <w:t>其中一个，测点</w:t>
        </w:r>
      </w:ins>
      <w:ins w:id="354" w:author="不迷" w:date="2021-01-09T13:48:56Z">
        <w:r>
          <w:rPr>
            <w:rFonts w:hint="eastAsia"/>
            <w:lang w:val="en-US" w:eastAsia="zh-CN"/>
          </w:rPr>
          <w:t>X</w:t>
        </w:r>
      </w:ins>
      <w:ins w:id="355" w:author="不迷" w:date="2021-01-09T13:48:56Z">
        <w:r>
          <w:rPr>
            <w:rFonts w:hint="eastAsia"/>
          </w:rPr>
          <w:t>其主频幅值大于通频值的80%成立。</w:t>
        </w:r>
      </w:ins>
    </w:p>
    <w:p>
      <w:pPr>
        <w:ind w:firstLine="0" w:firstLineChars="0"/>
      </w:pPr>
    </w:p>
    <w:p>
      <w:r>
        <w:rPr>
          <w:rFonts w:hint="eastAsia"/>
          <w:b/>
          <w:bCs/>
        </w:rPr>
        <w:t>4）UNBL4</w:t>
      </w:r>
      <w:r>
        <w:rPr>
          <w:rFonts w:hint="eastAsia"/>
        </w:rPr>
        <w:t>---通用风机（离心风机和轴流风机）--卧式、</w:t>
      </w:r>
      <w:r>
        <w:rPr>
          <w:rFonts w:hint="eastAsia"/>
          <w:highlight w:val="yellow"/>
        </w:rPr>
        <w:t>弹性基础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悬臂支撑</w:t>
      </w:r>
    </w:p>
    <w:p>
      <w:pPr>
        <w:numPr>
          <w:ilvl w:val="-1"/>
          <w:numId w:val="0"/>
        </w:numPr>
        <w:ind w:left="210" w:leftChars="100" w:firstLine="0" w:firstLineChars="0"/>
        <w:rPr>
          <w:ins w:id="356" w:author="不迷" w:date="2021-01-09T12:31:11Z"/>
          <w:rFonts w:hint="eastAsia"/>
        </w:rPr>
      </w:pPr>
      <w:ins w:id="357" w:author="不迷" w:date="2021-01-09T12:31:11Z">
        <w:r>
          <w:rPr>
            <w:rFonts w:hint="eastAsia"/>
            <w:lang w:val="en-US" w:eastAsia="zh-CN"/>
          </w:rPr>
          <w:t>（1）</w:t>
        </w:r>
      </w:ins>
      <w:ins w:id="358" w:author="不迷" w:date="2021-01-09T12:31:11Z">
        <w:r>
          <w:rPr>
            <w:rFonts w:hint="eastAsia"/>
          </w:rPr>
          <w:t>如果4天内最大转速Nmax/Nmin&gt;1.01</w:t>
        </w:r>
      </w:ins>
      <w:ins w:id="359" w:author="不迷" w:date="2021-01-09T12:31:11Z">
        <w:r>
          <w:rPr>
            <w:rFonts w:hint="eastAsia"/>
            <w:lang w:eastAsia="zh-CN"/>
          </w:rPr>
          <w:t>（说明：如果成立，则</w:t>
        </w:r>
      </w:ins>
      <w:ins w:id="360" w:author="不迷" w:date="2021-01-09T12:31:11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361" w:author="不迷" w:date="2021-01-09T12:31:11Z">
        <w:r>
          <w:rPr>
            <w:rFonts w:hint="eastAsia"/>
            <w:lang w:eastAsia="zh-CN"/>
          </w:rPr>
          <w:t>否则</w:t>
        </w:r>
      </w:ins>
      <w:ins w:id="362" w:author="不迷" w:date="2021-01-09T12:33:31Z">
        <w:r>
          <w:rPr>
            <w:rFonts w:hint="eastAsia"/>
            <w:lang w:val="en-US" w:eastAsia="zh-CN"/>
          </w:rPr>
          <w:t>（1）</w:t>
        </w:r>
      </w:ins>
      <w:ins w:id="363" w:author="不迷" w:date="2021-01-09T12:31:11Z">
        <w:r>
          <w:rPr>
            <w:rFonts w:hint="eastAsia"/>
            <w:lang w:eastAsia="zh-CN"/>
          </w:rPr>
          <w:t>忽略，只看</w:t>
        </w:r>
      </w:ins>
      <w:ins w:id="364" w:author="不迷" w:date="2021-01-09T12:33:34Z">
        <w:r>
          <w:rPr>
            <w:rFonts w:hint="eastAsia"/>
            <w:lang w:val="en-US" w:eastAsia="zh-CN"/>
          </w:rPr>
          <w:t>（</w:t>
        </w:r>
      </w:ins>
      <w:ins w:id="365" w:author="不迷" w:date="2021-01-09T12:33:35Z">
        <w:r>
          <w:rPr>
            <w:rFonts w:hint="eastAsia"/>
            <w:lang w:val="en-US" w:eastAsia="zh-CN"/>
          </w:rPr>
          <w:t>2</w:t>
        </w:r>
      </w:ins>
      <w:ins w:id="366" w:author="不迷" w:date="2021-01-09T12:33:34Z">
        <w:r>
          <w:rPr>
            <w:rFonts w:hint="eastAsia"/>
            <w:lang w:val="en-US" w:eastAsia="zh-CN"/>
          </w:rPr>
          <w:t>）</w:t>
        </w:r>
      </w:ins>
      <w:ins w:id="367" w:author="不迷" w:date="2021-01-09T12:31:11Z">
        <w:r>
          <w:rPr>
            <w:rFonts w:hint="eastAsia"/>
            <w:lang w:val="en-US" w:eastAsia="zh-CN"/>
          </w:rPr>
          <w:t>是否成立。</w:t>
        </w:r>
      </w:ins>
      <w:ins w:id="368" w:author="不迷" w:date="2021-01-09T12:31:11Z">
        <w:r>
          <w:rPr>
            <w:rFonts w:hint="eastAsia"/>
            <w:lang w:eastAsia="zh-CN"/>
          </w:rPr>
          <w:t>）</w:t>
        </w:r>
      </w:ins>
      <w:ins w:id="369" w:author="不迷" w:date="2021-01-09T12:31:11Z">
        <w:r>
          <w:rPr>
            <w:rFonts w:hint="eastAsia"/>
          </w:rPr>
          <w:t>，且</w:t>
        </w:r>
      </w:ins>
      <w:ins w:id="370" w:author="不迷" w:date="2021-01-09T12:31:11Z">
        <w:r>
          <w:rPr>
            <w:rFonts w:hint="eastAsia"/>
            <w:lang w:val="en-US" w:eastAsia="zh-CN"/>
          </w:rPr>
          <w:t>X</w:t>
        </w:r>
      </w:ins>
      <w:ins w:id="371" w:author="不迷" w:date="2021-01-09T12:31:11Z">
        <w:r>
          <w:rPr>
            <w:rFonts w:hint="eastAsia"/>
          </w:rPr>
          <w:t>测点的V</w:t>
        </w:r>
      </w:ins>
      <w:ins w:id="372" w:author="不迷" w:date="2021-01-09T12:31:11Z">
        <w:r>
          <w:rPr>
            <w:rFonts w:hint="eastAsia"/>
            <w:sz w:val="13"/>
            <w:szCs w:val="13"/>
          </w:rPr>
          <w:t>Nmax</w:t>
        </w:r>
      </w:ins>
      <w:ins w:id="373" w:author="不迷" w:date="2021-01-09T12:31:11Z">
        <w:r>
          <w:rPr>
            <w:rFonts w:hint="eastAsia"/>
          </w:rPr>
          <w:t>/V</w:t>
        </w:r>
      </w:ins>
      <w:ins w:id="374" w:author="不迷" w:date="2021-01-09T12:31:11Z">
        <w:r>
          <w:rPr>
            <w:rFonts w:hint="eastAsia"/>
            <w:sz w:val="13"/>
            <w:szCs w:val="13"/>
          </w:rPr>
          <w:t>Nmin</w:t>
        </w:r>
      </w:ins>
      <w:ins w:id="375" w:author="不迷" w:date="2021-01-09T12:31:11Z">
        <w:r>
          <w:rPr>
            <w:rFonts w:hint="eastAsia"/>
            <w:lang w:val="en-US" w:eastAsia="zh-CN"/>
          </w:rPr>
          <w:t>&gt;</w:t>
        </w:r>
      </w:ins>
      <w:ins w:id="376" w:author="不迷" w:date="2021-01-09T12:31:11Z">
        <w:r>
          <w:rPr>
            <w:rFonts w:hint="eastAsia"/>
          </w:rPr>
          <w:t>0.7（Nmax/Nmin）</w:t>
        </w:r>
      </w:ins>
      <w:ins w:id="377" w:author="不迷" w:date="2021-01-09T12:31:11Z">
        <w:r>
          <w:rPr>
            <w:rFonts w:hint="eastAsia"/>
            <w:vertAlign w:val="superscript"/>
          </w:rPr>
          <w:t>2</w:t>
        </w:r>
      </w:ins>
      <w:ins w:id="378" w:author="不迷" w:date="2021-01-09T12:31:11Z">
        <w:r>
          <w:rPr>
            <w:rFonts w:hint="eastAsia"/>
          </w:rPr>
          <w:t>。</w:t>
        </w:r>
      </w:ins>
    </w:p>
    <w:p>
      <w:pPr>
        <w:numPr>
          <w:ilvl w:val="0"/>
          <w:numId w:val="0"/>
        </w:numPr>
        <w:ind w:leftChars="100" w:firstLine="0" w:firstLineChars="0"/>
      </w:pPr>
      <w:ins w:id="379" w:author="不迷" w:date="2021-01-09T12:31:11Z">
        <w:r>
          <w:rPr>
            <w:rFonts w:hint="eastAsia"/>
            <w:lang w:val="en-US" w:eastAsia="zh-CN"/>
          </w:rPr>
          <w:t>（2）</w:t>
        </w:r>
      </w:ins>
      <w:ins w:id="380" w:author="不迷" w:date="2021-01-09T12:31:11Z">
        <w:r>
          <w:rPr>
            <w:rFonts w:hint="eastAsia"/>
            <w:lang w:eastAsia="zh-CN"/>
          </w:rPr>
          <w:t>（测点</w:t>
        </w:r>
      </w:ins>
      <w:ins w:id="381" w:author="不迷" w:date="2021-01-09T12:31:11Z">
        <w:r>
          <w:rPr>
            <w:rFonts w:hint="eastAsia"/>
            <w:lang w:val="en-US" w:eastAsia="zh-CN"/>
          </w:rPr>
          <w:t>X按以下对号入座</w:t>
        </w:r>
      </w:ins>
      <w:ins w:id="382" w:author="不迷" w:date="2021-01-09T12:31:11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</w:pPr>
      <w:ins w:id="383" w:author="不迷" w:date="2021-01-09T13:01:10Z">
        <w:r>
          <w:rPr>
            <w:rFonts w:hint="eastAsia"/>
            <w:lang w:eastAsia="zh-CN"/>
          </w:rPr>
          <w:t>测点</w:t>
        </w:r>
      </w:ins>
      <w:ins w:id="384" w:author="不迷" w:date="2021-01-09T13:06:27Z">
        <w:r>
          <w:rPr>
            <w:rFonts w:hint="eastAsia"/>
            <w:lang w:val="en-US" w:eastAsia="zh-CN"/>
          </w:rPr>
          <w:t>X</w:t>
        </w:r>
      </w:ins>
      <w:r>
        <w:rPr>
          <w:rFonts w:hint="eastAsia"/>
        </w:rPr>
        <w:t>其主频幅值大于通频值的80%成立。</w:t>
      </w:r>
    </w:p>
    <w:p>
      <w:pPr>
        <w:numPr>
          <w:ilvl w:val="0"/>
          <w:numId w:val="0"/>
        </w:numPr>
        <w:ind w:left="0" w:firstLine="0"/>
      </w:pPr>
    </w:p>
    <w:p>
      <w:r>
        <w:rPr>
          <w:rFonts w:hint="eastAsia"/>
          <w:b/>
          <w:bCs/>
        </w:rPr>
        <w:t>5）UNBL5</w:t>
      </w:r>
      <w:r>
        <w:rPr>
          <w:rFonts w:hint="eastAsia"/>
        </w:rPr>
        <w:t>---通用泵（离心泵和轴流泵）--刚性基础、</w:t>
      </w:r>
      <w:r>
        <w:rPr>
          <w:rFonts w:hint="eastAsia"/>
          <w:highlight w:val="yellow"/>
        </w:rPr>
        <w:t>两端支撑</w:t>
      </w:r>
    </w:p>
    <w:p>
      <w:pPr>
        <w:numPr>
          <w:ilvl w:val="-1"/>
          <w:numId w:val="0"/>
        </w:numPr>
        <w:ind w:left="0" w:leftChars="0" w:firstLine="0" w:firstLineChars="0"/>
        <w:rPr>
          <w:ins w:id="385" w:author="不迷" w:date="2021-01-09T13:53:30Z"/>
          <w:rFonts w:hint="eastAsia"/>
        </w:rPr>
      </w:pPr>
      <w:ins w:id="386" w:author="不迷" w:date="2021-01-09T13:53:30Z">
        <w:r>
          <w:rPr>
            <w:rFonts w:hint="eastAsia"/>
            <w:lang w:eastAsia="zh-CN"/>
          </w:rPr>
          <w:t>（</w:t>
        </w:r>
      </w:ins>
      <w:ins w:id="387" w:author="不迷" w:date="2021-01-09T13:53:30Z">
        <w:r>
          <w:rPr>
            <w:rFonts w:hint="eastAsia"/>
            <w:lang w:val="en-US" w:eastAsia="zh-CN"/>
          </w:rPr>
          <w:t>1</w:t>
        </w:r>
      </w:ins>
      <w:ins w:id="388" w:author="不迷" w:date="2021-01-09T13:53:30Z">
        <w:r>
          <w:rPr>
            <w:rFonts w:hint="eastAsia"/>
            <w:lang w:eastAsia="zh-CN"/>
          </w:rPr>
          <w:t>）</w:t>
        </w:r>
      </w:ins>
      <w:ins w:id="389" w:author="不迷" w:date="2021-01-09T13:53:30Z">
        <w:r>
          <w:rPr>
            <w:rFonts w:hint="eastAsia"/>
          </w:rPr>
          <w:t>如果4天内最大转速Nmax/Nmin&gt;1.01</w:t>
        </w:r>
      </w:ins>
      <w:ins w:id="390" w:author="不迷" w:date="2021-01-09T13:53:30Z">
        <w:r>
          <w:rPr>
            <w:rFonts w:hint="eastAsia"/>
            <w:lang w:eastAsia="zh-CN"/>
          </w:rPr>
          <w:t>（说明：如果成立，则</w:t>
        </w:r>
      </w:ins>
      <w:ins w:id="391" w:author="不迷" w:date="2021-01-09T13:53:30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392" w:author="不迷" w:date="2021-01-09T13:53:30Z">
        <w:r>
          <w:rPr>
            <w:rFonts w:hint="eastAsia"/>
            <w:lang w:eastAsia="zh-CN"/>
          </w:rPr>
          <w:t>否则</w:t>
        </w:r>
      </w:ins>
      <w:ins w:id="393" w:author="不迷" w:date="2021-01-09T13:53:30Z">
        <w:r>
          <w:rPr>
            <w:rFonts w:hint="eastAsia"/>
            <w:lang w:val="en-US" w:eastAsia="zh-CN"/>
          </w:rPr>
          <w:t>（1）</w:t>
        </w:r>
      </w:ins>
      <w:ins w:id="394" w:author="不迷" w:date="2021-01-09T13:53:30Z">
        <w:r>
          <w:rPr>
            <w:rFonts w:hint="eastAsia"/>
            <w:lang w:eastAsia="zh-CN"/>
          </w:rPr>
          <w:t>忽略，只看</w:t>
        </w:r>
      </w:ins>
      <w:ins w:id="395" w:author="不迷" w:date="2021-01-09T13:53:30Z">
        <w:r>
          <w:rPr>
            <w:rFonts w:hint="eastAsia"/>
            <w:lang w:val="en-US" w:eastAsia="zh-CN"/>
          </w:rPr>
          <w:t>（2）是否成立。以下同</w:t>
        </w:r>
      </w:ins>
      <w:ins w:id="396" w:author="不迷" w:date="2021-01-09T13:53:30Z">
        <w:r>
          <w:rPr>
            <w:rFonts w:hint="eastAsia"/>
            <w:lang w:eastAsia="zh-CN"/>
          </w:rPr>
          <w:t>）</w:t>
        </w:r>
      </w:ins>
      <w:ins w:id="397" w:author="不迷" w:date="2021-01-09T13:53:30Z">
        <w:r>
          <w:rPr>
            <w:rFonts w:hint="eastAsia"/>
          </w:rPr>
          <w:t>，且</w:t>
        </w:r>
      </w:ins>
      <w:ins w:id="398" w:author="不迷" w:date="2021-01-09T13:53:30Z">
        <w:r>
          <w:rPr>
            <w:rFonts w:hint="eastAsia"/>
            <w:lang w:val="en-US" w:eastAsia="zh-CN"/>
          </w:rPr>
          <w:t>X</w:t>
        </w:r>
      </w:ins>
      <w:ins w:id="399" w:author="不迷" w:date="2021-01-09T13:53:30Z">
        <w:r>
          <w:rPr>
            <w:rFonts w:hint="eastAsia"/>
          </w:rPr>
          <w:t>测点的V</w:t>
        </w:r>
      </w:ins>
      <w:ins w:id="400" w:author="不迷" w:date="2021-01-09T13:53:30Z">
        <w:r>
          <w:rPr>
            <w:rFonts w:hint="eastAsia"/>
            <w:sz w:val="13"/>
            <w:szCs w:val="13"/>
          </w:rPr>
          <w:t>Nmax</w:t>
        </w:r>
      </w:ins>
      <w:ins w:id="401" w:author="不迷" w:date="2021-01-09T13:53:30Z">
        <w:r>
          <w:rPr>
            <w:rFonts w:hint="eastAsia"/>
          </w:rPr>
          <w:t>/V</w:t>
        </w:r>
      </w:ins>
      <w:ins w:id="402" w:author="不迷" w:date="2021-01-09T13:53:30Z">
        <w:r>
          <w:rPr>
            <w:rFonts w:hint="eastAsia"/>
            <w:sz w:val="13"/>
            <w:szCs w:val="13"/>
          </w:rPr>
          <w:t>Nmin</w:t>
        </w:r>
      </w:ins>
      <w:ins w:id="403" w:author="不迷" w:date="2021-01-09T13:53:30Z">
        <w:r>
          <w:rPr>
            <w:rFonts w:hint="eastAsia"/>
            <w:lang w:val="en-US" w:eastAsia="zh-CN"/>
          </w:rPr>
          <w:t>&gt;</w:t>
        </w:r>
      </w:ins>
      <w:ins w:id="404" w:author="不迷" w:date="2021-01-09T13:53:30Z">
        <w:r>
          <w:rPr>
            <w:rFonts w:hint="eastAsia"/>
          </w:rPr>
          <w:t>0.7（Nmax/Nmin）</w:t>
        </w:r>
      </w:ins>
      <w:ins w:id="405" w:author="不迷" w:date="2021-01-09T13:53:30Z">
        <w:r>
          <w:rPr>
            <w:rFonts w:hint="eastAsia"/>
            <w:vertAlign w:val="superscript"/>
          </w:rPr>
          <w:t>2</w:t>
        </w:r>
      </w:ins>
      <w:ins w:id="406" w:author="不迷" w:date="2021-01-09T13:53:30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407" w:author="不迷" w:date="2021-01-09T13:53:30Z"/>
          <w:rFonts w:hint="eastAsia"/>
        </w:rPr>
      </w:pPr>
      <w:ins w:id="408" w:author="不迷" w:date="2021-01-09T13:53:30Z">
        <w:r>
          <w:rPr>
            <w:rFonts w:hint="eastAsia"/>
            <w:lang w:eastAsia="zh-CN"/>
          </w:rPr>
          <w:t>（</w:t>
        </w:r>
      </w:ins>
      <w:ins w:id="409" w:author="不迷" w:date="2021-01-09T13:53:30Z">
        <w:r>
          <w:rPr>
            <w:rFonts w:hint="eastAsia"/>
            <w:lang w:val="en-US" w:eastAsia="zh-CN"/>
          </w:rPr>
          <w:t>2</w:t>
        </w:r>
      </w:ins>
      <w:ins w:id="410" w:author="不迷" w:date="2021-01-09T13:53:30Z">
        <w:r>
          <w:rPr>
            <w:rFonts w:hint="eastAsia"/>
            <w:lang w:eastAsia="zh-CN"/>
          </w:rPr>
          <w:t>）（测点</w:t>
        </w:r>
      </w:ins>
      <w:ins w:id="411" w:author="不迷" w:date="2021-01-09T13:53:30Z">
        <w:r>
          <w:rPr>
            <w:rFonts w:hint="eastAsia"/>
            <w:lang w:val="en-US" w:eastAsia="zh-CN"/>
          </w:rPr>
          <w:t>X按以下对号入座</w:t>
        </w:r>
      </w:ins>
      <w:ins w:id="412" w:author="不迷" w:date="2021-01-09T13:53:30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4"/>
        </w:numPr>
        <w:ind w:left="0" w:firstLine="0"/>
        <w:rPr>
          <w:ins w:id="413" w:author="不迷" w:date="2021-01-09T13:53:30Z"/>
        </w:rPr>
      </w:pPr>
      <w:ins w:id="414" w:author="不迷" w:date="2021-01-09T13:53:30Z">
        <w:r>
          <w:rPr>
            <w:rFonts w:hint="eastAsia"/>
          </w:rPr>
          <w:t>如果FDE-H-VEL与FDE-V-VEL同时有效</w:t>
        </w:r>
      </w:ins>
      <w:ins w:id="415" w:author="不迷" w:date="2021-01-09T13:53:30Z">
        <w:r>
          <w:rPr>
            <w:rFonts w:hint="eastAsia"/>
            <w:lang w:eastAsia="zh-CN"/>
          </w:rPr>
          <w:t>（安装有传感器且是开机状态，以下同）</w:t>
        </w:r>
      </w:ins>
      <w:ins w:id="416" w:author="不迷" w:date="2021-01-09T13:53:30Z">
        <w:r>
          <w:rPr>
            <w:rFonts w:hint="eastAsia"/>
          </w:rPr>
          <w:t>，FDE-H-VEL大于</w:t>
        </w:r>
      </w:ins>
      <w:ins w:id="417" w:author="不迷" w:date="2021-01-09T13:54:32Z">
        <w:r>
          <w:rPr>
            <w:rFonts w:hint="eastAsia"/>
            <w:lang w:val="en-US" w:eastAsia="zh-CN"/>
          </w:rPr>
          <w:t>3</w:t>
        </w:r>
      </w:ins>
      <w:ins w:id="418" w:author="不迷" w:date="2021-01-09T13:53:30Z">
        <w:r>
          <w:rPr>
            <w:rFonts w:hint="eastAsia"/>
          </w:rPr>
          <w:t>倍FDE-V-VEL、FDE-H-VEL主频幅值大于通频值的</w:t>
        </w:r>
      </w:ins>
      <w:ins w:id="419" w:author="不迷" w:date="2021-01-09T13:54:35Z">
        <w:r>
          <w:rPr>
            <w:rFonts w:hint="eastAsia"/>
            <w:lang w:val="en-US" w:eastAsia="zh-CN"/>
          </w:rPr>
          <w:t>8</w:t>
        </w:r>
      </w:ins>
      <w:ins w:id="420" w:author="不迷" w:date="2021-01-09T13:53:30Z">
        <w:r>
          <w:rPr>
            <w:rFonts w:hint="eastAsia"/>
          </w:rPr>
          <w:t>0%同时成立。</w:t>
        </w:r>
      </w:ins>
    </w:p>
    <w:p>
      <w:pPr>
        <w:numPr>
          <w:ilvl w:val="0"/>
          <w:numId w:val="4"/>
        </w:numPr>
        <w:rPr>
          <w:ins w:id="421" w:author="不迷" w:date="2021-01-09T13:53:30Z"/>
        </w:rPr>
      </w:pPr>
      <w:ins w:id="422" w:author="不迷" w:date="2021-01-09T13:53:30Z">
        <w:r>
          <w:rPr>
            <w:rFonts w:hint="eastAsia"/>
          </w:rPr>
          <w:t>如果FNDE-H-VEL与FNDE-V-VEL同时有效，FNDE-H-VEL大于</w:t>
        </w:r>
      </w:ins>
      <w:ins w:id="423" w:author="不迷" w:date="2021-01-09T13:54:48Z">
        <w:r>
          <w:rPr>
            <w:rFonts w:hint="eastAsia"/>
            <w:lang w:val="en-US" w:eastAsia="zh-CN"/>
          </w:rPr>
          <w:t>3</w:t>
        </w:r>
      </w:ins>
      <w:ins w:id="424" w:author="不迷" w:date="2021-01-09T13:53:30Z">
        <w:r>
          <w:rPr>
            <w:rFonts w:hint="eastAsia"/>
          </w:rPr>
          <w:t>倍FNDE-V-VEL、FNDE-H-VEL主频幅值大于通频值的</w:t>
        </w:r>
      </w:ins>
      <w:ins w:id="425" w:author="不迷" w:date="2021-01-09T13:54:52Z">
        <w:r>
          <w:rPr>
            <w:rFonts w:hint="eastAsia"/>
            <w:lang w:val="en-US" w:eastAsia="zh-CN"/>
          </w:rPr>
          <w:t>8</w:t>
        </w:r>
      </w:ins>
      <w:ins w:id="426" w:author="不迷" w:date="2021-01-09T13:53:30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427" w:author="不迷" w:date="2021-01-09T13:53:30Z"/>
        </w:rPr>
      </w:pPr>
      <w:ins w:id="428" w:author="不迷" w:date="2021-01-09T13:53:30Z">
        <w:r>
          <w:rPr>
            <w:rFonts w:hint="eastAsia"/>
          </w:rPr>
          <w:t>如果FDE-H-VEL与FNDE-V-VEL同时有效</w:t>
        </w:r>
      </w:ins>
      <w:ins w:id="429" w:author="不迷" w:date="2021-01-09T13:53:30Z">
        <w:r>
          <w:rPr>
            <w:rFonts w:hint="eastAsia"/>
            <w:lang w:eastAsia="zh-CN"/>
          </w:rPr>
          <w:t>（只有</w:t>
        </w:r>
      </w:ins>
      <w:ins w:id="430" w:author="不迷" w:date="2021-01-09T13:53:30Z">
        <w:r>
          <w:rPr>
            <w:rFonts w:hint="eastAsia"/>
            <w:lang w:val="en-US" w:eastAsia="zh-CN"/>
          </w:rPr>
          <w:t>这2个传感器个传感器</w:t>
        </w:r>
      </w:ins>
      <w:ins w:id="431" w:author="不迷" w:date="2021-01-09T13:53:30Z">
        <w:r>
          <w:rPr>
            <w:rFonts w:hint="eastAsia"/>
            <w:lang w:eastAsia="zh-CN"/>
          </w:rPr>
          <w:t>）</w:t>
        </w:r>
      </w:ins>
      <w:ins w:id="432" w:author="不迷" w:date="2021-01-09T13:53:30Z">
        <w:r>
          <w:rPr>
            <w:rFonts w:hint="eastAsia"/>
          </w:rPr>
          <w:t>，FDE-H-VEL大于</w:t>
        </w:r>
      </w:ins>
      <w:ins w:id="433" w:author="不迷" w:date="2021-01-09T13:55:50Z">
        <w:r>
          <w:rPr>
            <w:rFonts w:hint="eastAsia"/>
            <w:lang w:val="en-US" w:eastAsia="zh-CN"/>
          </w:rPr>
          <w:t>3</w:t>
        </w:r>
      </w:ins>
      <w:ins w:id="434" w:author="不迷" w:date="2021-01-09T13:53:30Z">
        <w:r>
          <w:rPr>
            <w:rFonts w:hint="eastAsia"/>
          </w:rPr>
          <w:t>倍FNDE-V-VEL、FDE-H-VEL主频幅值大于通频值的</w:t>
        </w:r>
      </w:ins>
      <w:ins w:id="435" w:author="不迷" w:date="2021-01-09T13:55:54Z">
        <w:r>
          <w:rPr>
            <w:rFonts w:hint="eastAsia"/>
            <w:lang w:val="en-US" w:eastAsia="zh-CN"/>
          </w:rPr>
          <w:t>8</w:t>
        </w:r>
      </w:ins>
      <w:ins w:id="436" w:author="不迷" w:date="2021-01-09T13:53:30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437" w:author="不迷" w:date="2021-01-09T13:53:30Z"/>
        </w:rPr>
      </w:pPr>
      <w:ins w:id="438" w:author="不迷" w:date="2021-01-09T13:53:30Z">
        <w:r>
          <w:rPr>
            <w:rFonts w:hint="eastAsia"/>
          </w:rPr>
          <w:t>如果FNDE-H-VEL与FDE-V-VEL同时有效</w:t>
        </w:r>
      </w:ins>
      <w:ins w:id="439" w:author="不迷" w:date="2021-01-09T13:53:30Z">
        <w:r>
          <w:rPr>
            <w:rFonts w:hint="eastAsia"/>
            <w:lang w:eastAsia="zh-CN"/>
          </w:rPr>
          <w:t>（只有</w:t>
        </w:r>
      </w:ins>
      <w:ins w:id="440" w:author="不迷" w:date="2021-01-09T13:53:30Z">
        <w:r>
          <w:rPr>
            <w:rFonts w:hint="eastAsia"/>
            <w:lang w:val="en-US" w:eastAsia="zh-CN"/>
          </w:rPr>
          <w:t>这2个传感器个传感器</w:t>
        </w:r>
      </w:ins>
      <w:ins w:id="441" w:author="不迷" w:date="2021-01-09T13:53:30Z">
        <w:r>
          <w:rPr>
            <w:rFonts w:hint="eastAsia"/>
            <w:lang w:eastAsia="zh-CN"/>
          </w:rPr>
          <w:t>）</w:t>
        </w:r>
      </w:ins>
      <w:ins w:id="442" w:author="不迷" w:date="2021-01-09T13:53:30Z">
        <w:r>
          <w:rPr>
            <w:rFonts w:hint="eastAsia"/>
          </w:rPr>
          <w:t>，FNDE-H-VEL大于</w:t>
        </w:r>
      </w:ins>
      <w:ins w:id="443" w:author="不迷" w:date="2021-01-09T13:55:58Z">
        <w:r>
          <w:rPr>
            <w:rFonts w:hint="eastAsia"/>
            <w:lang w:val="en-US" w:eastAsia="zh-CN"/>
          </w:rPr>
          <w:t>3</w:t>
        </w:r>
      </w:ins>
      <w:ins w:id="444" w:author="不迷" w:date="2021-01-09T13:53:30Z">
        <w:r>
          <w:rPr>
            <w:rFonts w:hint="eastAsia"/>
          </w:rPr>
          <w:t>倍FDE-V-VEL、FNDE-H-VEL主频幅值大于通频值的</w:t>
        </w:r>
      </w:ins>
      <w:ins w:id="445" w:author="不迷" w:date="2021-01-09T13:56:02Z">
        <w:r>
          <w:rPr>
            <w:rFonts w:hint="eastAsia"/>
            <w:lang w:val="en-US" w:eastAsia="zh-CN"/>
          </w:rPr>
          <w:t>8</w:t>
        </w:r>
      </w:ins>
      <w:ins w:id="446" w:author="不迷" w:date="2021-01-09T13:53:30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447" w:author="不迷" w:date="2021-01-09T13:53:30Z"/>
        </w:rPr>
      </w:pPr>
      <w:ins w:id="448" w:author="不迷" w:date="2021-01-09T13:53:30Z">
        <w:r>
          <w:rPr>
            <w:rFonts w:hint="eastAsia"/>
          </w:rPr>
          <w:t>如果FDE-H-VEL有效</w:t>
        </w:r>
      </w:ins>
      <w:ins w:id="449" w:author="不迷" w:date="2021-01-09T13:53:30Z">
        <w:r>
          <w:rPr>
            <w:rFonts w:hint="eastAsia"/>
            <w:lang w:eastAsia="zh-CN"/>
          </w:rPr>
          <w:t>（只有</w:t>
        </w:r>
      </w:ins>
      <w:ins w:id="450" w:author="不迷" w:date="2021-01-09T13:53:30Z">
        <w:r>
          <w:rPr>
            <w:rFonts w:hint="eastAsia"/>
            <w:lang w:val="en-US" w:eastAsia="zh-CN"/>
          </w:rPr>
          <w:t>1个传感器</w:t>
        </w:r>
      </w:ins>
      <w:ins w:id="451" w:author="不迷" w:date="2021-01-09T13:53:30Z">
        <w:r>
          <w:rPr>
            <w:rFonts w:hint="eastAsia"/>
            <w:lang w:eastAsia="zh-CN"/>
          </w:rPr>
          <w:t>）</w:t>
        </w:r>
      </w:ins>
      <w:ins w:id="452" w:author="不迷" w:date="2021-01-09T13:53:30Z">
        <w:r>
          <w:rPr>
            <w:rFonts w:hint="eastAsia"/>
          </w:rPr>
          <w:t>，FDE-H-VEL主频幅值大于通频值的80%成立。</w:t>
        </w:r>
      </w:ins>
    </w:p>
    <w:p>
      <w:pPr>
        <w:numPr>
          <w:ilvl w:val="0"/>
          <w:numId w:val="5"/>
        </w:numPr>
        <w:rPr>
          <w:ins w:id="453" w:author="不迷" w:date="2021-01-09T13:53:30Z"/>
        </w:rPr>
      </w:pPr>
      <w:ins w:id="454" w:author="不迷" w:date="2021-01-09T13:53:30Z">
        <w:r>
          <w:rPr>
            <w:rFonts w:hint="eastAsia"/>
          </w:rPr>
          <w:t>如果FNDE-H-VEL有效</w:t>
        </w:r>
      </w:ins>
      <w:ins w:id="455" w:author="不迷" w:date="2021-01-09T13:53:30Z">
        <w:r>
          <w:rPr>
            <w:rFonts w:hint="eastAsia"/>
            <w:lang w:eastAsia="zh-CN"/>
          </w:rPr>
          <w:t>（只有</w:t>
        </w:r>
      </w:ins>
      <w:ins w:id="456" w:author="不迷" w:date="2021-01-09T13:53:30Z">
        <w:r>
          <w:rPr>
            <w:rFonts w:hint="eastAsia"/>
            <w:lang w:val="en-US" w:eastAsia="zh-CN"/>
          </w:rPr>
          <w:t>1个传感器</w:t>
        </w:r>
      </w:ins>
      <w:ins w:id="457" w:author="不迷" w:date="2021-01-09T13:53:30Z">
        <w:r>
          <w:rPr>
            <w:rFonts w:hint="eastAsia"/>
            <w:lang w:eastAsia="zh-CN"/>
          </w:rPr>
          <w:t>）</w:t>
        </w:r>
      </w:ins>
      <w:ins w:id="458" w:author="不迷" w:date="2021-01-09T13:53:30Z">
        <w:r>
          <w:rPr>
            <w:rFonts w:hint="eastAsia"/>
          </w:rPr>
          <w:t>，FNDE-H-VEL主频幅值大于通频值的80%成立时。</w:t>
        </w:r>
      </w:ins>
    </w:p>
    <w:p>
      <w:pPr>
        <w:numPr>
          <w:ilvl w:val="0"/>
          <w:numId w:val="5"/>
        </w:numPr>
        <w:rPr>
          <w:ins w:id="459" w:author="不迷" w:date="2021-01-09T13:53:30Z"/>
        </w:rPr>
      </w:pPr>
      <w:ins w:id="460" w:author="不迷" w:date="2021-01-09T13:53:30Z">
        <w:r>
          <w:rPr>
            <w:rFonts w:hint="eastAsia"/>
          </w:rPr>
          <w:t>如果FDE-V-VEL有效</w:t>
        </w:r>
      </w:ins>
      <w:ins w:id="461" w:author="不迷" w:date="2021-01-09T13:53:30Z">
        <w:r>
          <w:rPr>
            <w:rFonts w:hint="eastAsia"/>
            <w:lang w:eastAsia="zh-CN"/>
          </w:rPr>
          <w:t>（只有</w:t>
        </w:r>
      </w:ins>
      <w:ins w:id="462" w:author="不迷" w:date="2021-01-09T13:53:30Z">
        <w:r>
          <w:rPr>
            <w:rFonts w:hint="eastAsia"/>
            <w:lang w:val="en-US" w:eastAsia="zh-CN"/>
          </w:rPr>
          <w:t>1个传感器</w:t>
        </w:r>
      </w:ins>
      <w:ins w:id="463" w:author="不迷" w:date="2021-01-09T13:53:30Z">
        <w:r>
          <w:rPr>
            <w:rFonts w:hint="eastAsia"/>
            <w:lang w:eastAsia="zh-CN"/>
          </w:rPr>
          <w:t>）</w:t>
        </w:r>
      </w:ins>
      <w:ins w:id="464" w:author="不迷" w:date="2021-01-09T13:53:30Z">
        <w:r>
          <w:rPr>
            <w:rFonts w:hint="eastAsia"/>
          </w:rPr>
          <w:t>，FDE-V-VEL主频幅值大于通频值的90%成立。</w:t>
        </w:r>
      </w:ins>
    </w:p>
    <w:p>
      <w:pPr>
        <w:numPr>
          <w:ilvl w:val="0"/>
          <w:numId w:val="5"/>
        </w:numPr>
        <w:rPr>
          <w:ins w:id="465" w:author="不迷" w:date="2021-01-09T13:53:30Z"/>
        </w:rPr>
      </w:pPr>
      <w:ins w:id="466" w:author="不迷" w:date="2021-01-09T13:53:30Z">
        <w:r>
          <w:rPr>
            <w:rFonts w:hint="eastAsia"/>
          </w:rPr>
          <w:t>如果FNDE-V-VEL有效</w:t>
        </w:r>
      </w:ins>
      <w:ins w:id="467" w:author="不迷" w:date="2021-01-09T13:53:30Z">
        <w:r>
          <w:rPr>
            <w:rFonts w:hint="eastAsia"/>
            <w:lang w:eastAsia="zh-CN"/>
          </w:rPr>
          <w:t>（只有</w:t>
        </w:r>
      </w:ins>
      <w:ins w:id="468" w:author="不迷" w:date="2021-01-09T13:53:30Z">
        <w:r>
          <w:rPr>
            <w:rFonts w:hint="eastAsia"/>
            <w:lang w:val="en-US" w:eastAsia="zh-CN"/>
          </w:rPr>
          <w:t>1个传感器</w:t>
        </w:r>
      </w:ins>
      <w:ins w:id="469" w:author="不迷" w:date="2021-01-09T13:53:30Z">
        <w:r>
          <w:rPr>
            <w:rFonts w:hint="eastAsia"/>
            <w:lang w:eastAsia="zh-CN"/>
          </w:rPr>
          <w:t>）</w:t>
        </w:r>
      </w:ins>
      <w:ins w:id="470" w:author="不迷" w:date="2021-01-09T13:53:30Z">
        <w:r>
          <w:rPr>
            <w:rFonts w:hint="eastAsia"/>
          </w:rPr>
          <w:t>，FNDE-V-VEL主频幅值大于通频值的90%成立。</w:t>
        </w:r>
      </w:ins>
    </w:p>
    <w:p>
      <w:pPr>
        <w:ind w:firstLine="0" w:firstLineChars="0"/>
      </w:pPr>
    </w:p>
    <w:p>
      <w:r>
        <w:rPr>
          <w:rFonts w:hint="eastAsia"/>
          <w:b/>
          <w:bCs/>
        </w:rPr>
        <w:t>6）UNBL6</w:t>
      </w:r>
      <w:r>
        <w:rPr>
          <w:rFonts w:hint="eastAsia"/>
        </w:rPr>
        <w:t>---通用泵（离心泵和轴流泵）--卧式、刚性基础、</w:t>
      </w:r>
      <w:r>
        <w:rPr>
          <w:rFonts w:hint="eastAsia"/>
          <w:highlight w:val="yellow"/>
        </w:rPr>
        <w:t>悬臂支撑</w:t>
      </w:r>
    </w:p>
    <w:p>
      <w:pPr>
        <w:numPr>
          <w:ilvl w:val="-1"/>
          <w:numId w:val="0"/>
        </w:numPr>
        <w:ind w:left="210" w:leftChars="100" w:firstLine="0" w:firstLineChars="0"/>
        <w:rPr>
          <w:ins w:id="471" w:author="不迷" w:date="2021-01-09T13:57:58Z"/>
          <w:rFonts w:hint="eastAsia"/>
        </w:rPr>
      </w:pPr>
      <w:ins w:id="472" w:author="不迷" w:date="2021-01-09T13:57:58Z">
        <w:r>
          <w:rPr>
            <w:rFonts w:hint="eastAsia"/>
            <w:lang w:val="en-US" w:eastAsia="zh-CN"/>
          </w:rPr>
          <w:t>（1）</w:t>
        </w:r>
      </w:ins>
      <w:ins w:id="473" w:author="不迷" w:date="2021-01-09T13:57:58Z">
        <w:r>
          <w:rPr>
            <w:rFonts w:hint="eastAsia"/>
          </w:rPr>
          <w:t>如果4天内最大转速Nmax/Nmin&gt;1.01</w:t>
        </w:r>
      </w:ins>
      <w:ins w:id="474" w:author="不迷" w:date="2021-01-09T13:57:58Z">
        <w:r>
          <w:rPr>
            <w:rFonts w:hint="eastAsia"/>
            <w:lang w:eastAsia="zh-CN"/>
          </w:rPr>
          <w:t>（说明：如果成立，则</w:t>
        </w:r>
      </w:ins>
      <w:ins w:id="475" w:author="不迷" w:date="2021-01-09T13:57:58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476" w:author="不迷" w:date="2021-01-09T13:57:58Z">
        <w:r>
          <w:rPr>
            <w:rFonts w:hint="eastAsia"/>
            <w:lang w:eastAsia="zh-CN"/>
          </w:rPr>
          <w:t>否则</w:t>
        </w:r>
      </w:ins>
      <w:ins w:id="477" w:author="不迷" w:date="2021-01-09T13:57:58Z">
        <w:r>
          <w:rPr>
            <w:rFonts w:hint="eastAsia"/>
            <w:lang w:val="en-US" w:eastAsia="zh-CN"/>
          </w:rPr>
          <w:t>（1）</w:t>
        </w:r>
      </w:ins>
      <w:ins w:id="478" w:author="不迷" w:date="2021-01-09T13:57:58Z">
        <w:r>
          <w:rPr>
            <w:rFonts w:hint="eastAsia"/>
            <w:lang w:eastAsia="zh-CN"/>
          </w:rPr>
          <w:t>忽略，只看</w:t>
        </w:r>
      </w:ins>
      <w:ins w:id="479" w:author="不迷" w:date="2021-01-09T13:57:58Z">
        <w:r>
          <w:rPr>
            <w:rFonts w:hint="eastAsia"/>
            <w:lang w:val="en-US" w:eastAsia="zh-CN"/>
          </w:rPr>
          <w:t>（2）是否成立。</w:t>
        </w:r>
      </w:ins>
      <w:ins w:id="480" w:author="不迷" w:date="2021-01-09T13:57:58Z">
        <w:r>
          <w:rPr>
            <w:rFonts w:hint="eastAsia"/>
            <w:lang w:eastAsia="zh-CN"/>
          </w:rPr>
          <w:t>）</w:t>
        </w:r>
      </w:ins>
      <w:ins w:id="481" w:author="不迷" w:date="2021-01-09T13:57:58Z">
        <w:r>
          <w:rPr>
            <w:rFonts w:hint="eastAsia"/>
          </w:rPr>
          <w:t>，且</w:t>
        </w:r>
      </w:ins>
      <w:ins w:id="482" w:author="不迷" w:date="2021-01-09T13:57:58Z">
        <w:r>
          <w:rPr>
            <w:rFonts w:hint="eastAsia"/>
            <w:lang w:val="en-US" w:eastAsia="zh-CN"/>
          </w:rPr>
          <w:t>X</w:t>
        </w:r>
      </w:ins>
      <w:ins w:id="483" w:author="不迷" w:date="2021-01-09T13:57:58Z">
        <w:r>
          <w:rPr>
            <w:rFonts w:hint="eastAsia"/>
          </w:rPr>
          <w:t>测点的V</w:t>
        </w:r>
      </w:ins>
      <w:ins w:id="484" w:author="不迷" w:date="2021-01-09T13:57:58Z">
        <w:r>
          <w:rPr>
            <w:rFonts w:hint="eastAsia"/>
            <w:sz w:val="13"/>
            <w:szCs w:val="13"/>
          </w:rPr>
          <w:t>Nmax</w:t>
        </w:r>
      </w:ins>
      <w:ins w:id="485" w:author="不迷" w:date="2021-01-09T13:57:58Z">
        <w:r>
          <w:rPr>
            <w:rFonts w:hint="eastAsia"/>
          </w:rPr>
          <w:t>/V</w:t>
        </w:r>
      </w:ins>
      <w:ins w:id="486" w:author="不迷" w:date="2021-01-09T13:57:58Z">
        <w:r>
          <w:rPr>
            <w:rFonts w:hint="eastAsia"/>
            <w:sz w:val="13"/>
            <w:szCs w:val="13"/>
          </w:rPr>
          <w:t>Nmin</w:t>
        </w:r>
      </w:ins>
      <w:ins w:id="487" w:author="不迷" w:date="2021-01-09T13:57:58Z">
        <w:r>
          <w:rPr>
            <w:rFonts w:hint="eastAsia"/>
            <w:lang w:val="en-US" w:eastAsia="zh-CN"/>
          </w:rPr>
          <w:t>&gt;</w:t>
        </w:r>
      </w:ins>
      <w:ins w:id="488" w:author="不迷" w:date="2021-01-09T13:57:58Z">
        <w:r>
          <w:rPr>
            <w:rFonts w:hint="eastAsia"/>
          </w:rPr>
          <w:t>0.7（Nmax/Nmin）</w:t>
        </w:r>
      </w:ins>
      <w:ins w:id="489" w:author="不迷" w:date="2021-01-09T13:57:58Z">
        <w:r>
          <w:rPr>
            <w:rFonts w:hint="eastAsia"/>
            <w:vertAlign w:val="superscript"/>
          </w:rPr>
          <w:t>2</w:t>
        </w:r>
      </w:ins>
      <w:ins w:id="490" w:author="不迷" w:date="2021-01-09T13:57:58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491" w:author="不迷" w:date="2021-01-09T13:57:58Z"/>
          <w:rFonts w:hint="eastAsia"/>
        </w:rPr>
      </w:pPr>
      <w:ins w:id="492" w:author="不迷" w:date="2021-01-09T13:57:58Z">
        <w:r>
          <w:rPr>
            <w:rFonts w:hint="eastAsia"/>
            <w:lang w:val="en-US" w:eastAsia="zh-CN"/>
          </w:rPr>
          <w:t>（2）</w:t>
        </w:r>
      </w:ins>
      <w:ins w:id="493" w:author="不迷" w:date="2021-01-09T13:57:58Z">
        <w:r>
          <w:rPr>
            <w:rFonts w:hint="eastAsia"/>
            <w:lang w:eastAsia="zh-CN"/>
          </w:rPr>
          <w:t>（测点</w:t>
        </w:r>
      </w:ins>
      <w:ins w:id="494" w:author="不迷" w:date="2021-01-09T13:57:58Z">
        <w:r>
          <w:rPr>
            <w:rFonts w:hint="eastAsia"/>
            <w:lang w:val="en-US" w:eastAsia="zh-CN"/>
          </w:rPr>
          <w:t>X按以下对号入座</w:t>
        </w:r>
      </w:ins>
      <w:ins w:id="495" w:author="不迷" w:date="2021-01-09T13:57:58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4"/>
        </w:numPr>
        <w:ind w:left="0" w:firstLine="0"/>
        <w:rPr>
          <w:ins w:id="496" w:author="不迷" w:date="2021-01-09T13:57:58Z"/>
        </w:rPr>
      </w:pPr>
      <w:ins w:id="497" w:author="不迷" w:date="2021-01-09T13:57:58Z">
        <w:r>
          <w:rPr>
            <w:rFonts w:hint="eastAsia"/>
          </w:rPr>
          <w:t>如果FDE-H-VEL与FDE-V-VEL同时有效</w:t>
        </w:r>
      </w:ins>
      <w:ins w:id="498" w:author="不迷" w:date="2021-01-09T13:57:58Z">
        <w:r>
          <w:rPr>
            <w:rFonts w:hint="eastAsia"/>
            <w:lang w:eastAsia="zh-CN"/>
          </w:rPr>
          <w:t>（安装有传感器且是开机状态，以下同）</w:t>
        </w:r>
      </w:ins>
      <w:ins w:id="499" w:author="不迷" w:date="2021-01-09T13:57:58Z">
        <w:r>
          <w:rPr>
            <w:rFonts w:hint="eastAsia"/>
          </w:rPr>
          <w:t>，FDE-H-VEL大于</w:t>
        </w:r>
      </w:ins>
      <w:ins w:id="500" w:author="不迷" w:date="2021-01-09T13:58:21Z">
        <w:r>
          <w:rPr>
            <w:rFonts w:hint="eastAsia"/>
            <w:lang w:val="en-US" w:eastAsia="zh-CN"/>
          </w:rPr>
          <w:t>3</w:t>
        </w:r>
      </w:ins>
      <w:ins w:id="501" w:author="不迷" w:date="2021-01-09T13:57:58Z">
        <w:r>
          <w:rPr>
            <w:rFonts w:hint="eastAsia"/>
          </w:rPr>
          <w:t>倍FDE-V-VEL、FDE-H-VEL主频幅值大于通频值的</w:t>
        </w:r>
      </w:ins>
      <w:ins w:id="502" w:author="不迷" w:date="2021-01-09T13:58:36Z">
        <w:r>
          <w:rPr>
            <w:rFonts w:hint="eastAsia"/>
            <w:lang w:val="en-US" w:eastAsia="zh-CN"/>
          </w:rPr>
          <w:t>8</w:t>
        </w:r>
      </w:ins>
      <w:ins w:id="503" w:author="不迷" w:date="2021-01-09T13:57:58Z">
        <w:r>
          <w:rPr>
            <w:rFonts w:hint="eastAsia"/>
          </w:rPr>
          <w:t>0%同时成立。</w:t>
        </w:r>
      </w:ins>
    </w:p>
    <w:p>
      <w:pPr>
        <w:numPr>
          <w:ilvl w:val="0"/>
          <w:numId w:val="4"/>
        </w:numPr>
        <w:rPr>
          <w:ins w:id="504" w:author="不迷" w:date="2021-01-09T13:57:58Z"/>
        </w:rPr>
      </w:pPr>
      <w:ins w:id="505" w:author="不迷" w:date="2021-01-09T13:57:58Z">
        <w:r>
          <w:rPr>
            <w:rFonts w:hint="eastAsia"/>
          </w:rPr>
          <w:t>如果FNDE-H-VEL与FNDE-V-VEL同时有效，FNDE-H-VEL大于</w:t>
        </w:r>
      </w:ins>
      <w:ins w:id="506" w:author="不迷" w:date="2021-01-09T13:58:28Z">
        <w:r>
          <w:rPr>
            <w:rFonts w:hint="eastAsia"/>
            <w:lang w:val="en-US" w:eastAsia="zh-CN"/>
          </w:rPr>
          <w:t>3</w:t>
        </w:r>
      </w:ins>
      <w:ins w:id="507" w:author="不迷" w:date="2021-01-09T13:57:58Z">
        <w:r>
          <w:rPr>
            <w:rFonts w:hint="eastAsia"/>
          </w:rPr>
          <w:t>倍FNDE-V-VEL、FNDE-H-VEL主频幅值大于通频值的</w:t>
        </w:r>
      </w:ins>
      <w:ins w:id="508" w:author="不迷" w:date="2021-01-09T13:58:52Z">
        <w:r>
          <w:rPr>
            <w:rFonts w:hint="eastAsia"/>
            <w:lang w:val="en-US" w:eastAsia="zh-CN"/>
          </w:rPr>
          <w:t>8</w:t>
        </w:r>
      </w:ins>
      <w:ins w:id="509" w:author="不迷" w:date="2021-01-09T13:57:58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510" w:author="不迷" w:date="2021-01-09T13:57:58Z"/>
        </w:rPr>
      </w:pPr>
      <w:ins w:id="511" w:author="不迷" w:date="2021-01-09T13:57:58Z">
        <w:r>
          <w:rPr>
            <w:rFonts w:hint="eastAsia"/>
          </w:rPr>
          <w:t>如果FDE-H-VEL与FNDE-V-VEL同时有效</w:t>
        </w:r>
      </w:ins>
      <w:ins w:id="512" w:author="不迷" w:date="2021-01-09T13:57:58Z">
        <w:r>
          <w:rPr>
            <w:rFonts w:hint="eastAsia"/>
            <w:lang w:eastAsia="zh-CN"/>
          </w:rPr>
          <w:t>（只有</w:t>
        </w:r>
      </w:ins>
      <w:ins w:id="513" w:author="不迷" w:date="2021-01-09T13:57:58Z">
        <w:r>
          <w:rPr>
            <w:rFonts w:hint="eastAsia"/>
            <w:lang w:val="en-US" w:eastAsia="zh-CN"/>
          </w:rPr>
          <w:t>这2个传感器个传感器</w:t>
        </w:r>
      </w:ins>
      <w:ins w:id="514" w:author="不迷" w:date="2021-01-09T13:57:58Z">
        <w:r>
          <w:rPr>
            <w:rFonts w:hint="eastAsia"/>
            <w:lang w:eastAsia="zh-CN"/>
          </w:rPr>
          <w:t>）</w:t>
        </w:r>
      </w:ins>
      <w:ins w:id="515" w:author="不迷" w:date="2021-01-09T13:57:58Z">
        <w:r>
          <w:rPr>
            <w:rFonts w:hint="eastAsia"/>
          </w:rPr>
          <w:t>，FDE-H-VEL大于</w:t>
        </w:r>
      </w:ins>
      <w:ins w:id="516" w:author="不迷" w:date="2021-01-09T13:58:57Z">
        <w:r>
          <w:rPr>
            <w:rFonts w:hint="eastAsia"/>
            <w:lang w:val="en-US" w:eastAsia="zh-CN"/>
          </w:rPr>
          <w:t>3</w:t>
        </w:r>
      </w:ins>
      <w:ins w:id="517" w:author="不迷" w:date="2021-01-09T13:57:58Z">
        <w:r>
          <w:rPr>
            <w:rFonts w:hint="eastAsia"/>
          </w:rPr>
          <w:t>倍FNDE-V-VEL、FDE-H-VEL主频幅值大于通频值的</w:t>
        </w:r>
      </w:ins>
      <w:ins w:id="518" w:author="不迷" w:date="2021-01-09T13:59:00Z">
        <w:r>
          <w:rPr>
            <w:rFonts w:hint="eastAsia"/>
            <w:lang w:val="en-US" w:eastAsia="zh-CN"/>
          </w:rPr>
          <w:t>8</w:t>
        </w:r>
      </w:ins>
      <w:ins w:id="519" w:author="不迷" w:date="2021-01-09T13:57:58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520" w:author="不迷" w:date="2021-01-09T13:57:58Z"/>
        </w:rPr>
      </w:pPr>
      <w:ins w:id="521" w:author="不迷" w:date="2021-01-09T13:57:58Z">
        <w:r>
          <w:rPr>
            <w:rFonts w:hint="eastAsia"/>
          </w:rPr>
          <w:t>如果FNDE-H-VEL与FDE-V-VEL同时有效</w:t>
        </w:r>
      </w:ins>
      <w:ins w:id="522" w:author="不迷" w:date="2021-01-09T13:57:58Z">
        <w:r>
          <w:rPr>
            <w:rFonts w:hint="eastAsia"/>
            <w:lang w:eastAsia="zh-CN"/>
          </w:rPr>
          <w:t>（只有</w:t>
        </w:r>
      </w:ins>
      <w:ins w:id="523" w:author="不迷" w:date="2021-01-09T13:57:58Z">
        <w:r>
          <w:rPr>
            <w:rFonts w:hint="eastAsia"/>
            <w:lang w:val="en-US" w:eastAsia="zh-CN"/>
          </w:rPr>
          <w:t>这2个传感器个传感器</w:t>
        </w:r>
      </w:ins>
      <w:ins w:id="524" w:author="不迷" w:date="2021-01-09T13:57:58Z">
        <w:r>
          <w:rPr>
            <w:rFonts w:hint="eastAsia"/>
            <w:lang w:eastAsia="zh-CN"/>
          </w:rPr>
          <w:t>）</w:t>
        </w:r>
      </w:ins>
      <w:ins w:id="525" w:author="不迷" w:date="2021-01-09T13:57:58Z">
        <w:r>
          <w:rPr>
            <w:rFonts w:hint="eastAsia"/>
          </w:rPr>
          <w:t>，FNDE-H-VEL大于</w:t>
        </w:r>
      </w:ins>
      <w:ins w:id="526" w:author="不迷" w:date="2021-01-09T13:59:06Z">
        <w:r>
          <w:rPr>
            <w:rFonts w:hint="eastAsia"/>
            <w:lang w:val="en-US" w:eastAsia="zh-CN"/>
          </w:rPr>
          <w:t>3</w:t>
        </w:r>
      </w:ins>
      <w:ins w:id="527" w:author="不迷" w:date="2021-01-09T13:57:58Z">
        <w:r>
          <w:rPr>
            <w:rFonts w:hint="eastAsia"/>
          </w:rPr>
          <w:t>倍FDE-V-VEL、FNDE-H-VEL主频幅值大于通频值的</w:t>
        </w:r>
      </w:ins>
      <w:ins w:id="528" w:author="不迷" w:date="2021-01-09T13:59:10Z">
        <w:r>
          <w:rPr>
            <w:rFonts w:hint="eastAsia"/>
            <w:lang w:val="en-US" w:eastAsia="zh-CN"/>
          </w:rPr>
          <w:t>8</w:t>
        </w:r>
      </w:ins>
      <w:ins w:id="529" w:author="不迷" w:date="2021-01-09T13:57:58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530" w:author="不迷" w:date="2021-01-09T13:57:58Z"/>
        </w:rPr>
      </w:pPr>
      <w:ins w:id="531" w:author="不迷" w:date="2021-01-09T13:57:58Z">
        <w:r>
          <w:rPr>
            <w:rFonts w:hint="eastAsia"/>
          </w:rPr>
          <w:t>如果FDE-H-VEL有效</w:t>
        </w:r>
      </w:ins>
      <w:ins w:id="532" w:author="不迷" w:date="2021-01-09T13:57:58Z">
        <w:r>
          <w:rPr>
            <w:rFonts w:hint="eastAsia"/>
            <w:lang w:eastAsia="zh-CN"/>
          </w:rPr>
          <w:t>（只有</w:t>
        </w:r>
      </w:ins>
      <w:ins w:id="533" w:author="不迷" w:date="2021-01-09T13:57:58Z">
        <w:r>
          <w:rPr>
            <w:rFonts w:hint="eastAsia"/>
            <w:lang w:val="en-US" w:eastAsia="zh-CN"/>
          </w:rPr>
          <w:t>1个传感器</w:t>
        </w:r>
      </w:ins>
      <w:ins w:id="534" w:author="不迷" w:date="2021-01-09T13:57:58Z">
        <w:r>
          <w:rPr>
            <w:rFonts w:hint="eastAsia"/>
            <w:lang w:eastAsia="zh-CN"/>
          </w:rPr>
          <w:t>）</w:t>
        </w:r>
      </w:ins>
      <w:ins w:id="535" w:author="不迷" w:date="2021-01-09T13:57:58Z">
        <w:r>
          <w:rPr>
            <w:rFonts w:hint="eastAsia"/>
          </w:rPr>
          <w:t>，FDE-H-VEL主频幅值大于通频值的80%同时成立。</w:t>
        </w:r>
      </w:ins>
    </w:p>
    <w:p>
      <w:pPr>
        <w:numPr>
          <w:ilvl w:val="0"/>
          <w:numId w:val="5"/>
        </w:numPr>
        <w:rPr>
          <w:ins w:id="536" w:author="不迷" w:date="2021-01-09T13:57:58Z"/>
        </w:rPr>
      </w:pPr>
      <w:ins w:id="537" w:author="不迷" w:date="2021-01-09T13:57:58Z">
        <w:r>
          <w:rPr>
            <w:rFonts w:hint="eastAsia"/>
          </w:rPr>
          <w:t>如果FNDE-H-VEL有效</w:t>
        </w:r>
      </w:ins>
      <w:ins w:id="538" w:author="不迷" w:date="2021-01-09T13:57:58Z">
        <w:r>
          <w:rPr>
            <w:rFonts w:hint="eastAsia"/>
            <w:lang w:eastAsia="zh-CN"/>
          </w:rPr>
          <w:t>（只有</w:t>
        </w:r>
      </w:ins>
      <w:ins w:id="539" w:author="不迷" w:date="2021-01-09T13:57:58Z">
        <w:r>
          <w:rPr>
            <w:rFonts w:hint="eastAsia"/>
            <w:lang w:val="en-US" w:eastAsia="zh-CN"/>
          </w:rPr>
          <w:t>1个传感器</w:t>
        </w:r>
      </w:ins>
      <w:ins w:id="540" w:author="不迷" w:date="2021-01-09T13:57:58Z">
        <w:r>
          <w:rPr>
            <w:rFonts w:hint="eastAsia"/>
            <w:lang w:eastAsia="zh-CN"/>
          </w:rPr>
          <w:t>）</w:t>
        </w:r>
      </w:ins>
      <w:ins w:id="541" w:author="不迷" w:date="2021-01-09T13:57:58Z">
        <w:r>
          <w:rPr>
            <w:rFonts w:hint="eastAsia"/>
          </w:rPr>
          <w:t>，FNDE-H-VEL主频幅值大于通频值的80%成立时。</w:t>
        </w:r>
      </w:ins>
    </w:p>
    <w:p>
      <w:pPr>
        <w:numPr>
          <w:ilvl w:val="0"/>
          <w:numId w:val="5"/>
        </w:numPr>
        <w:rPr>
          <w:ins w:id="542" w:author="不迷" w:date="2021-01-09T13:57:58Z"/>
        </w:rPr>
      </w:pPr>
      <w:ins w:id="543" w:author="不迷" w:date="2021-01-09T13:57:58Z">
        <w:r>
          <w:rPr>
            <w:rFonts w:hint="eastAsia"/>
          </w:rPr>
          <w:t>如果FDE-V-VEL有效</w:t>
        </w:r>
      </w:ins>
      <w:ins w:id="544" w:author="不迷" w:date="2021-01-09T13:57:58Z">
        <w:r>
          <w:rPr>
            <w:rFonts w:hint="eastAsia"/>
            <w:lang w:eastAsia="zh-CN"/>
          </w:rPr>
          <w:t>（只有</w:t>
        </w:r>
      </w:ins>
      <w:ins w:id="545" w:author="不迷" w:date="2021-01-09T13:57:58Z">
        <w:r>
          <w:rPr>
            <w:rFonts w:hint="eastAsia"/>
            <w:lang w:val="en-US" w:eastAsia="zh-CN"/>
          </w:rPr>
          <w:t>1个传感器</w:t>
        </w:r>
      </w:ins>
      <w:ins w:id="546" w:author="不迷" w:date="2021-01-09T13:57:58Z">
        <w:r>
          <w:rPr>
            <w:rFonts w:hint="eastAsia"/>
            <w:lang w:eastAsia="zh-CN"/>
          </w:rPr>
          <w:t>）</w:t>
        </w:r>
      </w:ins>
      <w:ins w:id="547" w:author="不迷" w:date="2021-01-09T13:57:58Z">
        <w:r>
          <w:rPr>
            <w:rFonts w:hint="eastAsia"/>
          </w:rPr>
          <w:t>，FDE-V-VEL主频幅值大于通频值的90%成立时。</w:t>
        </w:r>
      </w:ins>
    </w:p>
    <w:p>
      <w:pPr>
        <w:numPr>
          <w:ilvl w:val="0"/>
          <w:numId w:val="5"/>
        </w:numPr>
        <w:ind w:firstLine="0" w:firstLineChars="0"/>
        <w:rPr>
          <w:ins w:id="548" w:author="不迷" w:date="2021-01-09T13:57:58Z"/>
          <w:rFonts w:hint="eastAsia"/>
        </w:rPr>
      </w:pPr>
      <w:ins w:id="549" w:author="不迷" w:date="2021-01-09T13:57:58Z">
        <w:r>
          <w:rPr>
            <w:rFonts w:hint="eastAsia"/>
          </w:rPr>
          <w:t>如果FNDE-V-VEL有效</w:t>
        </w:r>
      </w:ins>
      <w:ins w:id="550" w:author="不迷" w:date="2021-01-09T13:57:58Z">
        <w:r>
          <w:rPr>
            <w:rFonts w:hint="eastAsia"/>
            <w:lang w:eastAsia="zh-CN"/>
          </w:rPr>
          <w:t>（只有</w:t>
        </w:r>
      </w:ins>
      <w:ins w:id="551" w:author="不迷" w:date="2021-01-09T13:57:58Z">
        <w:r>
          <w:rPr>
            <w:rFonts w:hint="eastAsia"/>
            <w:lang w:val="en-US" w:eastAsia="zh-CN"/>
          </w:rPr>
          <w:t>1个传感器</w:t>
        </w:r>
      </w:ins>
      <w:ins w:id="552" w:author="不迷" w:date="2021-01-09T13:57:58Z">
        <w:r>
          <w:rPr>
            <w:rFonts w:hint="eastAsia"/>
            <w:lang w:eastAsia="zh-CN"/>
          </w:rPr>
          <w:t>）</w:t>
        </w:r>
      </w:ins>
      <w:ins w:id="553" w:author="不迷" w:date="2021-01-09T13:57:58Z">
        <w:r>
          <w:rPr>
            <w:rFonts w:hint="eastAsia"/>
          </w:rPr>
          <w:t>，FNDE-V-VEL主频幅值大于通频值的90%成立时。</w:t>
        </w:r>
      </w:ins>
    </w:p>
    <w:p>
      <w:pPr>
        <w:numPr>
          <w:ilvl w:val="0"/>
          <w:numId w:val="5"/>
        </w:numPr>
        <w:rPr>
          <w:ins w:id="554" w:author="不迷" w:date="2021-01-09T13:57:58Z"/>
        </w:rPr>
      </w:pPr>
      <w:ins w:id="555" w:author="不迷" w:date="2021-01-09T13:57:58Z">
        <w:r>
          <w:rPr>
            <w:rFonts w:hint="eastAsia"/>
          </w:rPr>
          <w:t>如果</w:t>
        </w:r>
      </w:ins>
      <w:ins w:id="556" w:author="不迷" w:date="2021-01-09T13:57:58Z">
        <w:r>
          <w:rPr>
            <w:rFonts w:hint="eastAsia"/>
            <w:lang w:eastAsia="zh-CN"/>
          </w:rPr>
          <w:t>只有</w:t>
        </w:r>
      </w:ins>
      <w:ins w:id="557" w:author="不迷" w:date="2021-01-09T13:57:58Z">
        <w:r>
          <w:rPr>
            <w:rFonts w:hint="eastAsia"/>
          </w:rPr>
          <w:t>FDE-A-VEL</w:t>
        </w:r>
      </w:ins>
      <w:ins w:id="558" w:author="不迷" w:date="2021-01-09T13:57:58Z">
        <w:r>
          <w:rPr>
            <w:rFonts w:hint="eastAsia"/>
            <w:lang w:eastAsia="zh-CN"/>
          </w:rPr>
          <w:t>或</w:t>
        </w:r>
      </w:ins>
      <w:ins w:id="559" w:author="不迷" w:date="2021-01-09T13:57:58Z">
        <w:r>
          <w:rPr>
            <w:rFonts w:hint="eastAsia"/>
          </w:rPr>
          <w:t>FNDE-A-VEL有效，FDE-A-VEL</w:t>
        </w:r>
      </w:ins>
      <w:ins w:id="560" w:author="不迷" w:date="2021-01-09T13:57:58Z">
        <w:r>
          <w:rPr>
            <w:rFonts w:hint="eastAsia"/>
            <w:lang w:eastAsia="zh-CN"/>
          </w:rPr>
          <w:t>或</w:t>
        </w:r>
      </w:ins>
      <w:ins w:id="561" w:author="不迷" w:date="2021-01-09T13:57:58Z">
        <w:r>
          <w:rPr>
            <w:rFonts w:hint="eastAsia"/>
          </w:rPr>
          <w:t>FNDE-A-VEL主频幅值大于通频值的90%成立。</w:t>
        </w:r>
      </w:ins>
    </w:p>
    <w:p>
      <w:pPr>
        <w:ind w:firstLine="420" w:firstLineChars="200"/>
        <w:rPr>
          <w:ins w:id="562" w:author="不迷" w:date="2021-01-09T13:57:55Z"/>
          <w:rFonts w:hint="eastAsia"/>
        </w:rPr>
      </w:pPr>
    </w:p>
    <w:p>
      <w:pPr>
        <w:ind w:firstLine="0" w:firstLineChars="0"/>
      </w:pPr>
    </w:p>
    <w:p>
      <w:r>
        <w:rPr>
          <w:rFonts w:hint="eastAsia"/>
          <w:b/>
          <w:bCs/>
        </w:rPr>
        <w:t>7）UNBL7</w:t>
      </w:r>
      <w:r>
        <w:rPr>
          <w:rFonts w:hint="eastAsia"/>
        </w:rPr>
        <w:t>---通用泵（离心泵和轴流泵）--</w:t>
      </w:r>
      <w:r>
        <w:rPr>
          <w:rFonts w:hint="eastAsia"/>
          <w:highlight w:val="yellow"/>
        </w:rPr>
        <w:t>弹性基础</w:t>
      </w:r>
      <w:r>
        <w:rPr>
          <w:rFonts w:hint="eastAsia"/>
        </w:rPr>
        <w:t>、两端支撑</w:t>
      </w:r>
    </w:p>
    <w:p>
      <w:pPr>
        <w:numPr>
          <w:ilvl w:val="-1"/>
          <w:numId w:val="0"/>
        </w:numPr>
        <w:ind w:left="210" w:leftChars="100" w:firstLine="0" w:firstLineChars="0"/>
        <w:rPr>
          <w:ins w:id="563" w:author="不迷" w:date="2021-01-09T14:07:44Z"/>
          <w:rFonts w:hint="eastAsia"/>
        </w:rPr>
      </w:pPr>
      <w:ins w:id="564" w:author="不迷" w:date="2021-01-09T14:07:44Z">
        <w:r>
          <w:rPr>
            <w:rFonts w:hint="eastAsia"/>
            <w:lang w:val="en-US" w:eastAsia="zh-CN"/>
          </w:rPr>
          <w:t>（1）</w:t>
        </w:r>
      </w:ins>
      <w:ins w:id="565" w:author="不迷" w:date="2021-01-09T14:07:44Z">
        <w:r>
          <w:rPr>
            <w:rFonts w:hint="eastAsia"/>
          </w:rPr>
          <w:t>如果4天内最大转速Nmax/Nmin&gt;1.01</w:t>
        </w:r>
      </w:ins>
      <w:ins w:id="566" w:author="不迷" w:date="2021-01-09T14:07:44Z">
        <w:r>
          <w:rPr>
            <w:rFonts w:hint="eastAsia"/>
            <w:lang w:eastAsia="zh-CN"/>
          </w:rPr>
          <w:t>（说明：如果成立，则</w:t>
        </w:r>
      </w:ins>
      <w:ins w:id="567" w:author="不迷" w:date="2021-01-09T14:07:44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568" w:author="不迷" w:date="2021-01-09T14:07:44Z">
        <w:r>
          <w:rPr>
            <w:rFonts w:hint="eastAsia"/>
            <w:lang w:eastAsia="zh-CN"/>
          </w:rPr>
          <w:t>否则</w:t>
        </w:r>
      </w:ins>
      <w:ins w:id="569" w:author="不迷" w:date="2021-01-09T14:07:44Z">
        <w:r>
          <w:rPr>
            <w:rFonts w:hint="eastAsia"/>
            <w:lang w:val="en-US" w:eastAsia="zh-CN"/>
          </w:rPr>
          <w:t>（1）</w:t>
        </w:r>
      </w:ins>
      <w:ins w:id="570" w:author="不迷" w:date="2021-01-09T14:07:44Z">
        <w:r>
          <w:rPr>
            <w:rFonts w:hint="eastAsia"/>
            <w:lang w:eastAsia="zh-CN"/>
          </w:rPr>
          <w:t>忽略，只看</w:t>
        </w:r>
      </w:ins>
      <w:ins w:id="571" w:author="不迷" w:date="2021-01-09T14:07:44Z">
        <w:r>
          <w:rPr>
            <w:rFonts w:hint="eastAsia"/>
            <w:lang w:val="en-US" w:eastAsia="zh-CN"/>
          </w:rPr>
          <w:t>（2）是否成立。</w:t>
        </w:r>
      </w:ins>
      <w:ins w:id="572" w:author="不迷" w:date="2021-01-09T14:07:44Z">
        <w:r>
          <w:rPr>
            <w:rFonts w:hint="eastAsia"/>
            <w:lang w:eastAsia="zh-CN"/>
          </w:rPr>
          <w:t>）</w:t>
        </w:r>
      </w:ins>
      <w:ins w:id="573" w:author="不迷" w:date="2021-01-09T14:07:44Z">
        <w:r>
          <w:rPr>
            <w:rFonts w:hint="eastAsia"/>
          </w:rPr>
          <w:t>，且</w:t>
        </w:r>
      </w:ins>
      <w:ins w:id="574" w:author="不迷" w:date="2021-01-09T14:07:44Z">
        <w:r>
          <w:rPr>
            <w:rFonts w:hint="eastAsia"/>
            <w:lang w:val="en-US" w:eastAsia="zh-CN"/>
          </w:rPr>
          <w:t>X</w:t>
        </w:r>
      </w:ins>
      <w:ins w:id="575" w:author="不迷" w:date="2021-01-09T14:07:44Z">
        <w:r>
          <w:rPr>
            <w:rFonts w:hint="eastAsia"/>
          </w:rPr>
          <w:t>测点的V</w:t>
        </w:r>
      </w:ins>
      <w:ins w:id="576" w:author="不迷" w:date="2021-01-09T14:07:44Z">
        <w:r>
          <w:rPr>
            <w:rFonts w:hint="eastAsia"/>
            <w:sz w:val="13"/>
            <w:szCs w:val="13"/>
          </w:rPr>
          <w:t>Nmax</w:t>
        </w:r>
      </w:ins>
      <w:ins w:id="577" w:author="不迷" w:date="2021-01-09T14:07:44Z">
        <w:r>
          <w:rPr>
            <w:rFonts w:hint="eastAsia"/>
          </w:rPr>
          <w:t>/V</w:t>
        </w:r>
      </w:ins>
      <w:ins w:id="578" w:author="不迷" w:date="2021-01-09T14:07:44Z">
        <w:r>
          <w:rPr>
            <w:rFonts w:hint="eastAsia"/>
            <w:sz w:val="13"/>
            <w:szCs w:val="13"/>
          </w:rPr>
          <w:t>Nmin</w:t>
        </w:r>
      </w:ins>
      <w:ins w:id="579" w:author="不迷" w:date="2021-01-09T14:07:44Z">
        <w:r>
          <w:rPr>
            <w:rFonts w:hint="eastAsia"/>
            <w:lang w:val="en-US" w:eastAsia="zh-CN"/>
          </w:rPr>
          <w:t>&gt;</w:t>
        </w:r>
      </w:ins>
      <w:ins w:id="580" w:author="不迷" w:date="2021-01-09T14:07:44Z">
        <w:r>
          <w:rPr>
            <w:rFonts w:hint="eastAsia"/>
          </w:rPr>
          <w:t>0.7（Nmax/Nmin）</w:t>
        </w:r>
      </w:ins>
      <w:ins w:id="581" w:author="不迷" w:date="2021-01-09T14:07:44Z">
        <w:r>
          <w:rPr>
            <w:rFonts w:hint="eastAsia"/>
            <w:vertAlign w:val="superscript"/>
          </w:rPr>
          <w:t>2</w:t>
        </w:r>
      </w:ins>
      <w:ins w:id="582" w:author="不迷" w:date="2021-01-09T14:07:44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583" w:author="不迷" w:date="2021-01-09T14:07:44Z"/>
          <w:rFonts w:hint="eastAsia"/>
        </w:rPr>
      </w:pPr>
      <w:ins w:id="584" w:author="不迷" w:date="2021-01-09T14:07:44Z">
        <w:r>
          <w:rPr>
            <w:rFonts w:hint="eastAsia"/>
            <w:lang w:val="en-US" w:eastAsia="zh-CN"/>
          </w:rPr>
          <w:t>（2）</w:t>
        </w:r>
      </w:ins>
      <w:ins w:id="585" w:author="不迷" w:date="2021-01-09T14:07:44Z">
        <w:r>
          <w:rPr>
            <w:rFonts w:hint="eastAsia"/>
            <w:lang w:eastAsia="zh-CN"/>
          </w:rPr>
          <w:t>（测点</w:t>
        </w:r>
      </w:ins>
      <w:ins w:id="586" w:author="不迷" w:date="2021-01-09T14:07:44Z">
        <w:r>
          <w:rPr>
            <w:rFonts w:hint="eastAsia"/>
            <w:lang w:val="en-US" w:eastAsia="zh-CN"/>
          </w:rPr>
          <w:t>X按以下对号入座</w:t>
        </w:r>
      </w:ins>
      <w:ins w:id="587" w:author="不迷" w:date="2021-01-09T14:07:44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  <w:ind w:left="0" w:firstLine="0"/>
        <w:rPr>
          <w:ins w:id="588" w:author="不迷" w:date="2021-01-09T14:07:44Z"/>
        </w:rPr>
      </w:pPr>
      <w:ins w:id="589" w:author="不迷" w:date="2021-01-09T14:07:44Z">
        <w:r>
          <w:rPr>
            <w:rFonts w:hint="eastAsia"/>
          </w:rPr>
          <w:t>如果</w:t>
        </w:r>
      </w:ins>
      <w:ins w:id="590" w:author="不迷" w:date="2021-01-09T14:07:44Z">
        <w:r>
          <w:rPr>
            <w:rFonts w:hint="eastAsia"/>
            <w:lang w:val="en-US" w:eastAsia="zh-CN"/>
          </w:rPr>
          <w:t>X测点为</w:t>
        </w:r>
      </w:ins>
      <w:ins w:id="591" w:author="不迷" w:date="2021-01-09T14:07:44Z">
        <w:r>
          <w:rPr>
            <w:rFonts w:hint="eastAsia"/>
          </w:rPr>
          <w:t>FDE-H-VEL、FDE-V-VEL、FNDE-H-VEL、FNDE-V-VEL的</w:t>
        </w:r>
      </w:ins>
      <w:ins w:id="592" w:author="不迷" w:date="2021-01-09T14:07:44Z">
        <w:r>
          <w:rPr>
            <w:rFonts w:hint="eastAsia"/>
            <w:lang w:eastAsia="zh-CN"/>
          </w:rPr>
          <w:t>其中一个，测点</w:t>
        </w:r>
      </w:ins>
      <w:ins w:id="593" w:author="不迷" w:date="2021-01-09T14:07:44Z">
        <w:r>
          <w:rPr>
            <w:rFonts w:hint="eastAsia"/>
            <w:lang w:val="en-US" w:eastAsia="zh-CN"/>
          </w:rPr>
          <w:t>X</w:t>
        </w:r>
      </w:ins>
      <w:ins w:id="594" w:author="不迷" w:date="2021-01-09T14:07:44Z">
        <w:r>
          <w:rPr>
            <w:rFonts w:hint="eastAsia"/>
          </w:rPr>
          <w:t>其主频幅值大于通频值的80%成立。</w:t>
        </w:r>
      </w:ins>
    </w:p>
    <w:p>
      <w:pPr>
        <w:ind w:firstLine="420" w:firstLineChars="200"/>
        <w:rPr>
          <w:ins w:id="595" w:author="xi clark" w:date="2020-12-30T11:49:00Z"/>
        </w:rPr>
      </w:pPr>
    </w:p>
    <w:p>
      <w:pPr>
        <w:ind w:firstLine="0" w:firstLineChars="0"/>
      </w:pPr>
    </w:p>
    <w:p>
      <w:r>
        <w:rPr>
          <w:rFonts w:hint="eastAsia"/>
        </w:rPr>
        <w:t>8）</w:t>
      </w:r>
      <w:r>
        <w:rPr>
          <w:rFonts w:hint="eastAsia"/>
          <w:b/>
          <w:bCs/>
        </w:rPr>
        <w:t>UNBL8---通用泵</w:t>
      </w:r>
      <w:r>
        <w:rPr>
          <w:rFonts w:hint="eastAsia"/>
        </w:rPr>
        <w:t>（离心泵和轴流泵）--</w:t>
      </w:r>
      <w:del w:id="596" w:author="不迷" w:date="2021-01-13T19:28:59Z">
        <w:bookmarkStart w:id="0" w:name="_GoBack"/>
        <w:bookmarkEnd w:id="0"/>
        <w:r>
          <w:rPr>
            <w:rFonts w:hint="eastAsia"/>
          </w:rPr>
          <w:delText>卧式</w:delText>
        </w:r>
      </w:del>
      <w:del w:id="597" w:author="不迷" w:date="2021-01-13T19:28:58Z">
        <w:r>
          <w:rPr>
            <w:rFonts w:hint="eastAsia"/>
          </w:rPr>
          <w:delText>、</w:delText>
        </w:r>
      </w:del>
      <w:r>
        <w:rPr>
          <w:rFonts w:hint="eastAsia"/>
          <w:highlight w:val="yellow"/>
        </w:rPr>
        <w:t>弹性基础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悬臂支撑</w:t>
      </w:r>
    </w:p>
    <w:p>
      <w:pPr>
        <w:numPr>
          <w:ilvl w:val="-1"/>
          <w:numId w:val="0"/>
        </w:numPr>
        <w:ind w:left="0" w:leftChars="0" w:firstLine="0" w:firstLineChars="0"/>
        <w:rPr>
          <w:ins w:id="599" w:author="不迷" w:date="2021-01-09T14:46:28Z"/>
          <w:rFonts w:hint="eastAsia"/>
        </w:rPr>
        <w:pPrChange w:id="598" w:author="不迷" w:date="2021-01-13T19:28:27Z">
          <w:pPr>
            <w:numPr>
              <w:ilvl w:val="-1"/>
              <w:numId w:val="0"/>
            </w:numPr>
            <w:ind w:left="210" w:leftChars="100" w:firstLine="0" w:firstLineChars="0"/>
          </w:pPr>
        </w:pPrChange>
      </w:pPr>
      <w:ins w:id="600" w:author="不迷" w:date="2021-01-09T14:46:28Z">
        <w:r>
          <w:rPr>
            <w:rFonts w:hint="eastAsia"/>
            <w:lang w:val="en-US" w:eastAsia="zh-CN"/>
          </w:rPr>
          <w:t>（1）</w:t>
        </w:r>
      </w:ins>
      <w:ins w:id="601" w:author="不迷" w:date="2021-01-09T14:46:28Z">
        <w:r>
          <w:rPr>
            <w:rFonts w:hint="eastAsia"/>
          </w:rPr>
          <w:t>如果4天内最大转速Nmax/Nmin&gt;1.01</w:t>
        </w:r>
      </w:ins>
      <w:ins w:id="602" w:author="不迷" w:date="2021-01-09T14:46:28Z">
        <w:r>
          <w:rPr>
            <w:rFonts w:hint="eastAsia"/>
            <w:lang w:eastAsia="zh-CN"/>
          </w:rPr>
          <w:t>（说明：如果成立，则</w:t>
        </w:r>
      </w:ins>
      <w:ins w:id="603" w:author="不迷" w:date="2021-01-09T14:46:28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604" w:author="不迷" w:date="2021-01-09T14:46:28Z">
        <w:r>
          <w:rPr>
            <w:rFonts w:hint="eastAsia"/>
            <w:lang w:eastAsia="zh-CN"/>
          </w:rPr>
          <w:t>否则</w:t>
        </w:r>
      </w:ins>
      <w:ins w:id="605" w:author="不迷" w:date="2021-01-09T14:46:28Z">
        <w:r>
          <w:rPr>
            <w:rFonts w:hint="eastAsia"/>
            <w:lang w:val="en-US" w:eastAsia="zh-CN"/>
          </w:rPr>
          <w:t>（1）</w:t>
        </w:r>
      </w:ins>
      <w:ins w:id="606" w:author="不迷" w:date="2021-01-09T14:46:28Z">
        <w:r>
          <w:rPr>
            <w:rFonts w:hint="eastAsia"/>
            <w:lang w:eastAsia="zh-CN"/>
          </w:rPr>
          <w:t>忽略，只看</w:t>
        </w:r>
      </w:ins>
      <w:ins w:id="607" w:author="不迷" w:date="2021-01-09T14:46:28Z">
        <w:r>
          <w:rPr>
            <w:rFonts w:hint="eastAsia"/>
            <w:lang w:val="en-US" w:eastAsia="zh-CN"/>
          </w:rPr>
          <w:t>（2）是否成立。</w:t>
        </w:r>
      </w:ins>
      <w:ins w:id="608" w:author="不迷" w:date="2021-01-09T14:46:28Z">
        <w:r>
          <w:rPr>
            <w:rFonts w:hint="eastAsia"/>
            <w:lang w:eastAsia="zh-CN"/>
          </w:rPr>
          <w:t>）</w:t>
        </w:r>
      </w:ins>
      <w:ins w:id="609" w:author="不迷" w:date="2021-01-09T14:46:28Z">
        <w:r>
          <w:rPr>
            <w:rFonts w:hint="eastAsia"/>
          </w:rPr>
          <w:t>，且</w:t>
        </w:r>
      </w:ins>
      <w:ins w:id="610" w:author="不迷" w:date="2021-01-09T14:46:28Z">
        <w:r>
          <w:rPr>
            <w:rFonts w:hint="eastAsia"/>
            <w:lang w:val="en-US" w:eastAsia="zh-CN"/>
          </w:rPr>
          <w:t>X</w:t>
        </w:r>
      </w:ins>
      <w:ins w:id="611" w:author="不迷" w:date="2021-01-09T14:46:28Z">
        <w:r>
          <w:rPr>
            <w:rFonts w:hint="eastAsia"/>
          </w:rPr>
          <w:t>测点的V</w:t>
        </w:r>
      </w:ins>
      <w:ins w:id="612" w:author="不迷" w:date="2021-01-09T14:46:28Z">
        <w:r>
          <w:rPr>
            <w:rFonts w:hint="eastAsia"/>
            <w:sz w:val="13"/>
            <w:szCs w:val="13"/>
          </w:rPr>
          <w:t>Nmax</w:t>
        </w:r>
      </w:ins>
      <w:ins w:id="613" w:author="不迷" w:date="2021-01-09T14:46:28Z">
        <w:r>
          <w:rPr>
            <w:rFonts w:hint="eastAsia"/>
          </w:rPr>
          <w:t>/V</w:t>
        </w:r>
      </w:ins>
      <w:ins w:id="614" w:author="不迷" w:date="2021-01-09T14:46:28Z">
        <w:r>
          <w:rPr>
            <w:rFonts w:hint="eastAsia"/>
            <w:sz w:val="13"/>
            <w:szCs w:val="13"/>
          </w:rPr>
          <w:t>Nmin</w:t>
        </w:r>
      </w:ins>
      <w:ins w:id="615" w:author="不迷" w:date="2021-01-09T14:46:28Z">
        <w:r>
          <w:rPr>
            <w:rFonts w:hint="eastAsia"/>
            <w:lang w:val="en-US" w:eastAsia="zh-CN"/>
          </w:rPr>
          <w:t>&gt;</w:t>
        </w:r>
      </w:ins>
      <w:ins w:id="616" w:author="不迷" w:date="2021-01-09T14:46:28Z">
        <w:r>
          <w:rPr>
            <w:rFonts w:hint="eastAsia"/>
          </w:rPr>
          <w:t>0.7（Nmax/Nmin）</w:t>
        </w:r>
      </w:ins>
      <w:ins w:id="617" w:author="不迷" w:date="2021-01-09T14:46:28Z">
        <w:r>
          <w:rPr>
            <w:rFonts w:hint="eastAsia"/>
            <w:vertAlign w:val="superscript"/>
          </w:rPr>
          <w:t>2</w:t>
        </w:r>
      </w:ins>
      <w:ins w:id="618" w:author="不迷" w:date="2021-01-09T14:46:28Z">
        <w:r>
          <w:rPr>
            <w:rFonts w:hint="eastAsia"/>
          </w:rPr>
          <w:t>。</w:t>
        </w:r>
      </w:ins>
    </w:p>
    <w:p>
      <w:pPr>
        <w:numPr>
          <w:ilvl w:val="0"/>
          <w:numId w:val="0"/>
        </w:numPr>
        <w:ind w:leftChars="100" w:firstLine="0" w:firstLineChars="0"/>
        <w:rPr>
          <w:ins w:id="619" w:author="不迷" w:date="2021-01-09T14:46:28Z"/>
        </w:rPr>
      </w:pPr>
      <w:ins w:id="620" w:author="不迷" w:date="2021-01-09T14:46:28Z">
        <w:r>
          <w:rPr>
            <w:rFonts w:hint="eastAsia"/>
            <w:lang w:val="en-US" w:eastAsia="zh-CN"/>
          </w:rPr>
          <w:t>（2）</w:t>
        </w:r>
      </w:ins>
      <w:ins w:id="621" w:author="不迷" w:date="2021-01-09T14:46:28Z">
        <w:r>
          <w:rPr>
            <w:rFonts w:hint="eastAsia"/>
            <w:lang w:eastAsia="zh-CN"/>
          </w:rPr>
          <w:t>（测点</w:t>
        </w:r>
      </w:ins>
      <w:ins w:id="622" w:author="不迷" w:date="2021-01-09T14:46:28Z">
        <w:r>
          <w:rPr>
            <w:rFonts w:hint="eastAsia"/>
            <w:lang w:val="en-US" w:eastAsia="zh-CN"/>
          </w:rPr>
          <w:t>X按以下对号入座</w:t>
        </w:r>
      </w:ins>
      <w:ins w:id="623" w:author="不迷" w:date="2021-01-09T14:46:28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  <w:ind w:left="0" w:firstLine="0"/>
      </w:pPr>
      <w:ins w:id="624" w:author="不迷" w:date="2021-01-09T14:46:28Z">
        <w:r>
          <w:rPr>
            <w:rFonts w:hint="eastAsia"/>
            <w:lang w:eastAsia="zh-CN"/>
          </w:rPr>
          <w:t>测点</w:t>
        </w:r>
      </w:ins>
      <w:ins w:id="625" w:author="不迷" w:date="2021-01-09T14:46:28Z">
        <w:r>
          <w:rPr>
            <w:rFonts w:hint="eastAsia"/>
            <w:lang w:val="en-US" w:eastAsia="zh-CN"/>
          </w:rPr>
          <w:t>X</w:t>
        </w:r>
      </w:ins>
      <w:ins w:id="626" w:author="不迷" w:date="2021-01-09T14:46:28Z">
        <w:r>
          <w:rPr>
            <w:rFonts w:hint="eastAsia"/>
          </w:rPr>
          <w:t>其主频幅值大于通频值的80%成立。</w:t>
        </w:r>
      </w:ins>
    </w:p>
    <w:p>
      <w:r>
        <w:rPr>
          <w:rFonts w:hint="eastAsia"/>
          <w:b/>
          <w:bCs/>
        </w:rPr>
        <w:t>9）</w:t>
      </w:r>
      <w:ins w:id="627" w:author="不迷" w:date="2021-01-09T14:48:17Z">
        <w:r>
          <w:rPr>
            <w:rFonts w:hint="eastAsia"/>
            <w:b/>
            <w:bCs/>
            <w:lang w:eastAsia="zh-CN"/>
          </w:rPr>
          <w:t>（</w:t>
        </w:r>
      </w:ins>
      <w:ins w:id="628" w:author="不迷" w:date="2021-01-09T14:48:20Z">
        <w:r>
          <w:rPr>
            <w:rFonts w:hint="eastAsia"/>
            <w:b/>
            <w:bCs/>
            <w:lang w:eastAsia="zh-CN"/>
          </w:rPr>
          <w:t>暂时</w:t>
        </w:r>
      </w:ins>
      <w:ins w:id="629" w:author="不迷" w:date="2021-01-09T14:48:22Z">
        <w:r>
          <w:rPr>
            <w:rFonts w:hint="eastAsia"/>
            <w:b/>
            <w:bCs/>
            <w:lang w:eastAsia="zh-CN"/>
          </w:rPr>
          <w:t>不做</w:t>
        </w:r>
      </w:ins>
      <w:ins w:id="630" w:author="不迷" w:date="2021-01-09T14:48:17Z">
        <w:r>
          <w:rPr>
            <w:rFonts w:hint="eastAsia"/>
            <w:b/>
            <w:bCs/>
            <w:lang w:eastAsia="zh-CN"/>
          </w:rPr>
          <w:t>）</w:t>
        </w:r>
      </w:ins>
      <w:r>
        <w:rPr>
          <w:rFonts w:hint="eastAsia"/>
          <w:b/>
          <w:bCs/>
        </w:rPr>
        <w:t>UNBL9---通用泵、电机</w:t>
      </w:r>
      <w:r>
        <w:rPr>
          <w:rFonts w:hint="eastAsia"/>
        </w:rPr>
        <w:t>（离心泵和轴流泵、电机）--</w:t>
      </w:r>
      <w:r>
        <w:rPr>
          <w:rFonts w:hint="eastAsia"/>
          <w:highlight w:val="yellow"/>
        </w:rPr>
        <w:t>立式</w:t>
      </w:r>
      <w:r>
        <w:rPr>
          <w:rFonts w:hint="eastAsia"/>
        </w:rPr>
        <w:t>、弹性基础、悬臂支撑</w:t>
      </w:r>
    </w:p>
    <w:p>
      <w:pPr>
        <w:ind w:firstLine="420" w:firstLineChars="200"/>
      </w:pPr>
      <w:r>
        <w:rPr>
          <w:rFonts w:hint="eastAsia"/>
        </w:rPr>
        <w:t>1.1）如果风机所有振动测点振动速度值有一个达到报警值，或者所有测点振动速度有效值虽然都没有达到报警值，但其中任一个测点在4天内的振动速度有效值趋势直线拟合斜率大于0.03125，则按以下进行不平衡故障诊断分析。</w:t>
      </w:r>
    </w:p>
    <w:p>
      <w:pPr>
        <w:numPr>
          <w:ilvl w:val="0"/>
          <w:numId w:val="6"/>
        </w:numPr>
      </w:pPr>
      <w:r>
        <w:rPr>
          <w:rFonts w:hint="eastAsia"/>
        </w:rPr>
        <w:t>如果4天内最大转速Nmax/Nmin&gt;1.01，且振动速度值最大的测点的VNmax/VNmin&lt;0.7（Nmax/Nmin）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，则转子不存在不平衡故障。</w:t>
      </w:r>
    </w:p>
    <w:p>
      <w:pPr>
        <w:numPr>
          <w:ilvl w:val="0"/>
          <w:numId w:val="5"/>
        </w:numPr>
      </w:pPr>
      <w:r>
        <w:rPr>
          <w:rFonts w:hint="eastAsia"/>
        </w:rPr>
        <w:t>如果MDE-EW-VEL、FDE-SN-VEL、FNDE-EX-VEL、FNDE-SN-VEL的最大值大于80%报警值、且其主频幅值大于通频值的80%同时成立时，转子存在不平衡故障。否则不存在不平衡故障。</w:t>
      </w:r>
    </w:p>
    <w:p>
      <w:pPr>
        <w:numPr>
          <w:ilvl w:val="0"/>
          <w:numId w:val="7"/>
        </w:numPr>
      </w:pPr>
      <w:r>
        <w:rPr>
          <w:rFonts w:hint="eastAsia"/>
        </w:rPr>
        <w:t>如果MDE-EW-VEL、FDE-SN-VEL、FNDE-EX-VEL、FNDE-SN-VEL全部为无效值，则MDE-A-VEL主频幅值大于通频值的90%时，转子存在不平衡故障。否则不存在不平衡故障。</w:t>
      </w:r>
    </w:p>
    <w:p>
      <w:pPr>
        <w:ind w:left="420"/>
        <w:rPr>
          <w:ins w:id="631" w:author="xi clark" w:date="2020-12-30T12:08:00Z"/>
        </w:rPr>
      </w:pPr>
      <w:ins w:id="632" w:author="xi clark" w:date="2020-12-30T12:08:00Z">
        <w:r>
          <w:rPr>
            <w:rFonts w:hint="eastAsia"/>
          </w:rPr>
          <w:t>1.</w:t>
        </w:r>
      </w:ins>
      <w:ins w:id="633" w:author="xi clark" w:date="2020-12-30T12:08:00Z">
        <w:r>
          <w:rPr/>
          <w:t>2</w:t>
        </w:r>
      </w:ins>
      <w:ins w:id="634" w:author="xi clark" w:date="2020-12-30T12:08:00Z">
        <w:r>
          <w:rPr>
            <w:rFonts w:hint="eastAsia"/>
          </w:rPr>
          <w:t>）</w:t>
        </w:r>
      </w:ins>
      <w:r>
        <w:rPr>
          <w:rFonts w:hint="eastAsia"/>
        </w:rPr>
        <w:t>否则不进行不平衡故障诊断分析。</w:t>
      </w:r>
    </w:p>
    <w:p>
      <w:pPr>
        <w:numPr>
          <w:ilvl w:val="0"/>
          <w:numId w:val="0"/>
        </w:numPr>
        <w:ind w:firstLine="0" w:firstLineChars="0"/>
      </w:pPr>
    </w:p>
    <w:p>
      <w:r>
        <w:rPr>
          <w:rFonts w:hint="eastAsia"/>
          <w:b/>
          <w:bCs/>
        </w:rPr>
        <w:t>10）UNBL10</w:t>
      </w:r>
      <w:r>
        <w:rPr>
          <w:rFonts w:hint="eastAsia"/>
        </w:rPr>
        <w:t>---电机</w:t>
      </w:r>
      <w:ins w:id="635" w:author="不迷" w:date="2021-01-09T14:49:20Z">
        <w:r>
          <w:rPr>
            <w:rFonts w:hint="eastAsia"/>
            <w:lang w:val="en-US" w:eastAsia="zh-CN"/>
          </w:rPr>
          <w:t>-</w:t>
        </w:r>
      </w:ins>
      <w:ins w:id="636" w:author="不迷" w:date="2021-01-09T14:49:22Z">
        <w:r>
          <w:rPr>
            <w:rFonts w:hint="eastAsia"/>
            <w:lang w:val="en-US" w:eastAsia="zh-CN"/>
          </w:rPr>
          <w:t>-</w:t>
        </w:r>
      </w:ins>
      <w:r>
        <w:rPr>
          <w:rFonts w:hint="eastAsia"/>
        </w:rPr>
        <w:t>刚性基础</w:t>
      </w:r>
    </w:p>
    <w:p>
      <w:pPr>
        <w:numPr>
          <w:ilvl w:val="-1"/>
          <w:numId w:val="0"/>
        </w:numPr>
        <w:ind w:left="0" w:leftChars="0" w:firstLine="0" w:firstLineChars="0"/>
        <w:rPr>
          <w:ins w:id="637" w:author="不迷" w:date="2021-01-09T14:50:53Z"/>
          <w:rFonts w:hint="eastAsia"/>
        </w:rPr>
      </w:pPr>
      <w:ins w:id="638" w:author="不迷" w:date="2021-01-09T14:50:53Z">
        <w:r>
          <w:rPr>
            <w:rFonts w:hint="eastAsia"/>
            <w:lang w:eastAsia="zh-CN"/>
          </w:rPr>
          <w:t>（</w:t>
        </w:r>
      </w:ins>
      <w:ins w:id="639" w:author="不迷" w:date="2021-01-09T14:50:53Z">
        <w:r>
          <w:rPr>
            <w:rFonts w:hint="eastAsia"/>
            <w:lang w:val="en-US" w:eastAsia="zh-CN"/>
          </w:rPr>
          <w:t>1</w:t>
        </w:r>
      </w:ins>
      <w:ins w:id="640" w:author="不迷" w:date="2021-01-09T14:50:53Z">
        <w:r>
          <w:rPr>
            <w:rFonts w:hint="eastAsia"/>
            <w:lang w:eastAsia="zh-CN"/>
          </w:rPr>
          <w:t>）</w:t>
        </w:r>
      </w:ins>
      <w:ins w:id="641" w:author="不迷" w:date="2021-01-09T14:50:53Z">
        <w:r>
          <w:rPr>
            <w:rFonts w:hint="eastAsia"/>
          </w:rPr>
          <w:t>如果4天内最大转速Nmax/Nmin&gt;1.01</w:t>
        </w:r>
      </w:ins>
      <w:ins w:id="642" w:author="不迷" w:date="2021-01-09T14:50:53Z">
        <w:r>
          <w:rPr>
            <w:rFonts w:hint="eastAsia"/>
            <w:lang w:eastAsia="zh-CN"/>
          </w:rPr>
          <w:t>（说明：如果成立，则</w:t>
        </w:r>
      </w:ins>
      <w:ins w:id="643" w:author="不迷" w:date="2021-01-09T14:50:53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644" w:author="不迷" w:date="2021-01-09T14:50:53Z">
        <w:r>
          <w:rPr>
            <w:rFonts w:hint="eastAsia"/>
            <w:lang w:eastAsia="zh-CN"/>
          </w:rPr>
          <w:t>否则</w:t>
        </w:r>
      </w:ins>
      <w:ins w:id="645" w:author="不迷" w:date="2021-01-09T14:50:53Z">
        <w:r>
          <w:rPr>
            <w:rFonts w:hint="eastAsia"/>
            <w:lang w:val="en-US" w:eastAsia="zh-CN"/>
          </w:rPr>
          <w:t>（1）</w:t>
        </w:r>
      </w:ins>
      <w:ins w:id="646" w:author="不迷" w:date="2021-01-09T14:50:53Z">
        <w:r>
          <w:rPr>
            <w:rFonts w:hint="eastAsia"/>
            <w:lang w:eastAsia="zh-CN"/>
          </w:rPr>
          <w:t>忽略，只看</w:t>
        </w:r>
      </w:ins>
      <w:ins w:id="647" w:author="不迷" w:date="2021-01-09T14:50:53Z">
        <w:r>
          <w:rPr>
            <w:rFonts w:hint="eastAsia"/>
            <w:lang w:val="en-US" w:eastAsia="zh-CN"/>
          </w:rPr>
          <w:t>（2）是否成立。以下同</w:t>
        </w:r>
      </w:ins>
      <w:ins w:id="648" w:author="不迷" w:date="2021-01-09T14:50:53Z">
        <w:r>
          <w:rPr>
            <w:rFonts w:hint="eastAsia"/>
            <w:lang w:eastAsia="zh-CN"/>
          </w:rPr>
          <w:t>）</w:t>
        </w:r>
      </w:ins>
      <w:ins w:id="649" w:author="不迷" w:date="2021-01-09T14:50:53Z">
        <w:r>
          <w:rPr>
            <w:rFonts w:hint="eastAsia"/>
          </w:rPr>
          <w:t>，且</w:t>
        </w:r>
      </w:ins>
      <w:ins w:id="650" w:author="不迷" w:date="2021-01-09T14:50:53Z">
        <w:r>
          <w:rPr>
            <w:rFonts w:hint="eastAsia"/>
            <w:lang w:val="en-US" w:eastAsia="zh-CN"/>
          </w:rPr>
          <w:t>X</w:t>
        </w:r>
      </w:ins>
      <w:ins w:id="651" w:author="不迷" w:date="2021-01-09T14:50:53Z">
        <w:r>
          <w:rPr>
            <w:rFonts w:hint="eastAsia"/>
          </w:rPr>
          <w:t>测点的V</w:t>
        </w:r>
      </w:ins>
      <w:ins w:id="652" w:author="不迷" w:date="2021-01-09T14:50:53Z">
        <w:r>
          <w:rPr>
            <w:rFonts w:hint="eastAsia"/>
            <w:sz w:val="13"/>
            <w:szCs w:val="13"/>
          </w:rPr>
          <w:t>Nmax</w:t>
        </w:r>
      </w:ins>
      <w:ins w:id="653" w:author="不迷" w:date="2021-01-09T14:50:53Z">
        <w:r>
          <w:rPr>
            <w:rFonts w:hint="eastAsia"/>
          </w:rPr>
          <w:t>/V</w:t>
        </w:r>
      </w:ins>
      <w:ins w:id="654" w:author="不迷" w:date="2021-01-09T14:50:53Z">
        <w:r>
          <w:rPr>
            <w:rFonts w:hint="eastAsia"/>
            <w:sz w:val="13"/>
            <w:szCs w:val="13"/>
          </w:rPr>
          <w:t>Nmin</w:t>
        </w:r>
      </w:ins>
      <w:ins w:id="655" w:author="不迷" w:date="2021-01-09T14:50:53Z">
        <w:r>
          <w:rPr>
            <w:rFonts w:hint="eastAsia"/>
            <w:lang w:val="en-US" w:eastAsia="zh-CN"/>
          </w:rPr>
          <w:t>&gt;</w:t>
        </w:r>
      </w:ins>
      <w:ins w:id="656" w:author="不迷" w:date="2021-01-09T14:50:53Z">
        <w:r>
          <w:rPr>
            <w:rFonts w:hint="eastAsia"/>
          </w:rPr>
          <w:t>0.7（Nmax/Nmin）</w:t>
        </w:r>
      </w:ins>
      <w:ins w:id="657" w:author="不迷" w:date="2021-01-09T14:50:53Z">
        <w:r>
          <w:rPr>
            <w:rFonts w:hint="eastAsia"/>
            <w:vertAlign w:val="superscript"/>
          </w:rPr>
          <w:t>2</w:t>
        </w:r>
      </w:ins>
      <w:ins w:id="658" w:author="不迷" w:date="2021-01-09T14:50:53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659" w:author="不迷" w:date="2021-01-09T14:50:53Z"/>
          <w:rFonts w:hint="eastAsia"/>
        </w:rPr>
      </w:pPr>
      <w:ins w:id="660" w:author="不迷" w:date="2021-01-09T14:50:53Z">
        <w:r>
          <w:rPr>
            <w:rFonts w:hint="eastAsia"/>
            <w:lang w:eastAsia="zh-CN"/>
          </w:rPr>
          <w:t>（</w:t>
        </w:r>
      </w:ins>
      <w:ins w:id="661" w:author="不迷" w:date="2021-01-09T14:50:53Z">
        <w:r>
          <w:rPr>
            <w:rFonts w:hint="eastAsia"/>
            <w:lang w:val="en-US" w:eastAsia="zh-CN"/>
          </w:rPr>
          <w:t>2</w:t>
        </w:r>
      </w:ins>
      <w:ins w:id="662" w:author="不迷" w:date="2021-01-09T14:50:53Z">
        <w:r>
          <w:rPr>
            <w:rFonts w:hint="eastAsia"/>
            <w:lang w:eastAsia="zh-CN"/>
          </w:rPr>
          <w:t>）（测点</w:t>
        </w:r>
      </w:ins>
      <w:ins w:id="663" w:author="不迷" w:date="2021-01-09T14:50:53Z">
        <w:r>
          <w:rPr>
            <w:rFonts w:hint="eastAsia"/>
            <w:lang w:val="en-US" w:eastAsia="zh-CN"/>
          </w:rPr>
          <w:t>X按以下对号入座</w:t>
        </w:r>
      </w:ins>
      <w:ins w:id="664" w:author="不迷" w:date="2021-01-09T14:50:53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4"/>
        </w:numPr>
        <w:ind w:left="0" w:firstLine="0"/>
        <w:rPr>
          <w:ins w:id="665" w:author="不迷" w:date="2021-01-09T14:50:53Z"/>
        </w:rPr>
      </w:pPr>
      <w:ins w:id="666" w:author="不迷" w:date="2021-01-09T14:50:53Z">
        <w:r>
          <w:rPr>
            <w:rFonts w:hint="eastAsia"/>
          </w:rPr>
          <w:t>如果</w:t>
        </w:r>
      </w:ins>
      <w:ins w:id="667" w:author="不迷" w:date="2021-01-09T14:52:09Z">
        <w:r>
          <w:rPr>
            <w:rFonts w:hint="eastAsia"/>
            <w:lang w:val="en-US" w:eastAsia="zh-CN"/>
          </w:rPr>
          <w:t>M</w:t>
        </w:r>
      </w:ins>
      <w:ins w:id="668" w:author="不迷" w:date="2021-01-09T14:50:53Z">
        <w:r>
          <w:rPr>
            <w:rFonts w:hint="eastAsia"/>
          </w:rPr>
          <w:t>DE-H-VEL与</w:t>
        </w:r>
      </w:ins>
      <w:ins w:id="669" w:author="不迷" w:date="2021-01-09T14:52:19Z">
        <w:r>
          <w:rPr>
            <w:rFonts w:hint="eastAsia"/>
            <w:lang w:val="en-US" w:eastAsia="zh-CN"/>
          </w:rPr>
          <w:t>M</w:t>
        </w:r>
      </w:ins>
      <w:ins w:id="670" w:author="不迷" w:date="2021-01-09T14:50:53Z">
        <w:r>
          <w:rPr>
            <w:rFonts w:hint="eastAsia"/>
          </w:rPr>
          <w:t>DE-V-VEL同时有效</w:t>
        </w:r>
      </w:ins>
      <w:ins w:id="671" w:author="不迷" w:date="2021-01-09T14:50:53Z">
        <w:r>
          <w:rPr>
            <w:rFonts w:hint="eastAsia"/>
            <w:lang w:eastAsia="zh-CN"/>
          </w:rPr>
          <w:t>（安装有传感器且是开机状态，以下同）</w:t>
        </w:r>
      </w:ins>
      <w:ins w:id="672" w:author="不迷" w:date="2021-01-09T14:50:53Z">
        <w:r>
          <w:rPr>
            <w:rFonts w:hint="eastAsia"/>
          </w:rPr>
          <w:t>，</w:t>
        </w:r>
      </w:ins>
      <w:ins w:id="673" w:author="不迷" w:date="2021-01-09T14:52:25Z">
        <w:r>
          <w:rPr>
            <w:rFonts w:hint="eastAsia"/>
            <w:lang w:val="en-US" w:eastAsia="zh-CN"/>
          </w:rPr>
          <w:t>M</w:t>
        </w:r>
      </w:ins>
      <w:ins w:id="674" w:author="不迷" w:date="2021-01-09T14:50:53Z">
        <w:r>
          <w:rPr>
            <w:rFonts w:hint="eastAsia"/>
          </w:rPr>
          <w:t>DE-H-VEL大于</w:t>
        </w:r>
      </w:ins>
      <w:ins w:id="675" w:author="不迷" w:date="2021-01-09T14:50:53Z">
        <w:r>
          <w:rPr>
            <w:rFonts w:hint="eastAsia"/>
            <w:lang w:val="en-US" w:eastAsia="zh-CN"/>
          </w:rPr>
          <w:t>3</w:t>
        </w:r>
      </w:ins>
      <w:ins w:id="676" w:author="不迷" w:date="2021-01-09T14:50:53Z">
        <w:r>
          <w:rPr>
            <w:rFonts w:hint="eastAsia"/>
          </w:rPr>
          <w:t>倍</w:t>
        </w:r>
      </w:ins>
      <w:ins w:id="677" w:author="不迷" w:date="2021-01-09T14:52:30Z">
        <w:r>
          <w:rPr>
            <w:rFonts w:hint="eastAsia"/>
            <w:lang w:val="en-US" w:eastAsia="zh-CN"/>
          </w:rPr>
          <w:t>M</w:t>
        </w:r>
      </w:ins>
      <w:ins w:id="678" w:author="不迷" w:date="2021-01-09T14:50:53Z">
        <w:r>
          <w:rPr>
            <w:rFonts w:hint="eastAsia"/>
          </w:rPr>
          <w:t>DE-V-VEL、</w:t>
        </w:r>
      </w:ins>
      <w:ins w:id="679" w:author="不迷" w:date="2021-01-09T14:52:33Z">
        <w:r>
          <w:rPr>
            <w:rFonts w:hint="eastAsia"/>
            <w:lang w:val="en-US" w:eastAsia="zh-CN"/>
          </w:rPr>
          <w:t>M</w:t>
        </w:r>
      </w:ins>
      <w:ins w:id="680" w:author="不迷" w:date="2021-01-09T14:50:53Z">
        <w:r>
          <w:rPr>
            <w:rFonts w:hint="eastAsia"/>
          </w:rPr>
          <w:t>DE-H-VEL主频幅值大于通频值的</w:t>
        </w:r>
      </w:ins>
      <w:ins w:id="681" w:author="不迷" w:date="2021-01-09T14:50:53Z">
        <w:r>
          <w:rPr>
            <w:rFonts w:hint="eastAsia"/>
            <w:lang w:val="en-US" w:eastAsia="zh-CN"/>
          </w:rPr>
          <w:t>8</w:t>
        </w:r>
      </w:ins>
      <w:ins w:id="682" w:author="不迷" w:date="2021-01-09T14:50:53Z">
        <w:r>
          <w:rPr>
            <w:rFonts w:hint="eastAsia"/>
          </w:rPr>
          <w:t>0%同时成立。</w:t>
        </w:r>
      </w:ins>
    </w:p>
    <w:p>
      <w:pPr>
        <w:numPr>
          <w:ilvl w:val="0"/>
          <w:numId w:val="4"/>
        </w:numPr>
        <w:rPr>
          <w:ins w:id="683" w:author="不迷" w:date="2021-01-09T14:50:53Z"/>
        </w:rPr>
      </w:pPr>
      <w:ins w:id="684" w:author="不迷" w:date="2021-01-09T14:50:53Z">
        <w:r>
          <w:rPr>
            <w:rFonts w:hint="eastAsia"/>
          </w:rPr>
          <w:t>如果</w:t>
        </w:r>
      </w:ins>
      <w:ins w:id="685" w:author="不迷" w:date="2021-01-09T14:52:37Z">
        <w:r>
          <w:rPr>
            <w:rFonts w:hint="eastAsia"/>
            <w:lang w:val="en-US" w:eastAsia="zh-CN"/>
          </w:rPr>
          <w:t>M</w:t>
        </w:r>
      </w:ins>
      <w:ins w:id="686" w:author="不迷" w:date="2021-01-09T14:50:53Z">
        <w:r>
          <w:rPr>
            <w:rFonts w:hint="eastAsia"/>
          </w:rPr>
          <w:t>NDE-H-VEL与</w:t>
        </w:r>
      </w:ins>
      <w:ins w:id="687" w:author="不迷" w:date="2021-01-09T14:52:41Z">
        <w:r>
          <w:rPr>
            <w:rFonts w:hint="eastAsia"/>
            <w:lang w:val="en-US" w:eastAsia="zh-CN"/>
          </w:rPr>
          <w:t>M</w:t>
        </w:r>
      </w:ins>
      <w:ins w:id="688" w:author="不迷" w:date="2021-01-09T14:50:53Z">
        <w:r>
          <w:rPr>
            <w:rFonts w:hint="eastAsia"/>
          </w:rPr>
          <w:t>NDE-V-VEL同时有效，</w:t>
        </w:r>
      </w:ins>
      <w:ins w:id="689" w:author="不迷" w:date="2021-01-09T14:52:45Z">
        <w:r>
          <w:rPr>
            <w:rFonts w:hint="eastAsia"/>
            <w:lang w:val="en-US" w:eastAsia="zh-CN"/>
          </w:rPr>
          <w:t>M</w:t>
        </w:r>
      </w:ins>
      <w:ins w:id="690" w:author="不迷" w:date="2021-01-09T14:50:53Z">
        <w:r>
          <w:rPr>
            <w:rFonts w:hint="eastAsia"/>
          </w:rPr>
          <w:t>NDE-H-VEL大于</w:t>
        </w:r>
      </w:ins>
      <w:ins w:id="691" w:author="不迷" w:date="2021-01-09T14:50:53Z">
        <w:r>
          <w:rPr>
            <w:rFonts w:hint="eastAsia"/>
            <w:lang w:val="en-US" w:eastAsia="zh-CN"/>
          </w:rPr>
          <w:t>3</w:t>
        </w:r>
      </w:ins>
      <w:ins w:id="692" w:author="不迷" w:date="2021-01-09T14:50:53Z">
        <w:r>
          <w:rPr>
            <w:rFonts w:hint="eastAsia"/>
          </w:rPr>
          <w:t>倍</w:t>
        </w:r>
      </w:ins>
      <w:ins w:id="693" w:author="不迷" w:date="2021-01-09T14:52:51Z">
        <w:r>
          <w:rPr>
            <w:rFonts w:hint="eastAsia"/>
            <w:lang w:val="en-US" w:eastAsia="zh-CN"/>
          </w:rPr>
          <w:t>M</w:t>
        </w:r>
      </w:ins>
      <w:ins w:id="694" w:author="不迷" w:date="2021-01-09T14:50:53Z">
        <w:r>
          <w:rPr>
            <w:rFonts w:hint="eastAsia"/>
          </w:rPr>
          <w:t>NDE-V-VEL、</w:t>
        </w:r>
      </w:ins>
      <w:ins w:id="695" w:author="不迷" w:date="2021-01-09T14:52:56Z">
        <w:r>
          <w:rPr>
            <w:rFonts w:hint="eastAsia"/>
            <w:lang w:val="en-US" w:eastAsia="zh-CN"/>
          </w:rPr>
          <w:t>M</w:t>
        </w:r>
      </w:ins>
      <w:ins w:id="696" w:author="不迷" w:date="2021-01-09T14:50:53Z">
        <w:r>
          <w:rPr>
            <w:rFonts w:hint="eastAsia"/>
          </w:rPr>
          <w:t>NDE-H-VEL主频幅值大于通频值的</w:t>
        </w:r>
      </w:ins>
      <w:ins w:id="697" w:author="不迷" w:date="2021-01-09T14:50:53Z">
        <w:r>
          <w:rPr>
            <w:rFonts w:hint="eastAsia"/>
            <w:lang w:val="en-US" w:eastAsia="zh-CN"/>
          </w:rPr>
          <w:t>8</w:t>
        </w:r>
      </w:ins>
      <w:ins w:id="698" w:author="不迷" w:date="2021-01-09T14:50:53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699" w:author="不迷" w:date="2021-01-09T14:50:53Z"/>
        </w:rPr>
      </w:pPr>
      <w:ins w:id="700" w:author="不迷" w:date="2021-01-09T14:50:53Z">
        <w:r>
          <w:rPr>
            <w:rFonts w:hint="eastAsia"/>
          </w:rPr>
          <w:t>如果</w:t>
        </w:r>
      </w:ins>
      <w:ins w:id="701" w:author="不迷" w:date="2021-01-09T14:52:59Z">
        <w:r>
          <w:rPr>
            <w:rFonts w:hint="eastAsia"/>
            <w:lang w:val="en-US" w:eastAsia="zh-CN"/>
          </w:rPr>
          <w:t>M</w:t>
        </w:r>
      </w:ins>
      <w:ins w:id="702" w:author="不迷" w:date="2021-01-09T14:50:53Z">
        <w:r>
          <w:rPr>
            <w:rFonts w:hint="eastAsia"/>
          </w:rPr>
          <w:t>DE-H-VEL与</w:t>
        </w:r>
      </w:ins>
      <w:ins w:id="703" w:author="不迷" w:date="2021-01-09T14:53:02Z">
        <w:r>
          <w:rPr>
            <w:rFonts w:hint="eastAsia"/>
            <w:lang w:val="en-US" w:eastAsia="zh-CN"/>
          </w:rPr>
          <w:t>M</w:t>
        </w:r>
      </w:ins>
      <w:ins w:id="704" w:author="不迷" w:date="2021-01-09T14:50:53Z">
        <w:r>
          <w:rPr>
            <w:rFonts w:hint="eastAsia"/>
          </w:rPr>
          <w:t>NDE-V-VEL同时有效</w:t>
        </w:r>
      </w:ins>
      <w:ins w:id="705" w:author="不迷" w:date="2021-01-09T14:50:53Z">
        <w:r>
          <w:rPr>
            <w:rFonts w:hint="eastAsia"/>
            <w:lang w:eastAsia="zh-CN"/>
          </w:rPr>
          <w:t>（只有</w:t>
        </w:r>
      </w:ins>
      <w:ins w:id="706" w:author="不迷" w:date="2021-01-09T14:50:53Z">
        <w:r>
          <w:rPr>
            <w:rFonts w:hint="eastAsia"/>
            <w:lang w:val="en-US" w:eastAsia="zh-CN"/>
          </w:rPr>
          <w:t>这2个传感器个传感器</w:t>
        </w:r>
      </w:ins>
      <w:ins w:id="707" w:author="不迷" w:date="2021-01-09T14:50:53Z">
        <w:r>
          <w:rPr>
            <w:rFonts w:hint="eastAsia"/>
            <w:lang w:eastAsia="zh-CN"/>
          </w:rPr>
          <w:t>）</w:t>
        </w:r>
      </w:ins>
      <w:ins w:id="708" w:author="不迷" w:date="2021-01-09T14:50:53Z">
        <w:r>
          <w:rPr>
            <w:rFonts w:hint="eastAsia"/>
          </w:rPr>
          <w:t>，</w:t>
        </w:r>
      </w:ins>
      <w:ins w:id="709" w:author="不迷" w:date="2021-01-09T14:53:07Z">
        <w:r>
          <w:rPr>
            <w:rFonts w:hint="eastAsia"/>
            <w:lang w:val="en-US" w:eastAsia="zh-CN"/>
          </w:rPr>
          <w:t>M</w:t>
        </w:r>
      </w:ins>
      <w:ins w:id="710" w:author="不迷" w:date="2021-01-09T14:50:53Z">
        <w:r>
          <w:rPr>
            <w:rFonts w:hint="eastAsia"/>
          </w:rPr>
          <w:t>DE-H-VEL大于</w:t>
        </w:r>
      </w:ins>
      <w:ins w:id="711" w:author="不迷" w:date="2021-01-09T14:50:53Z">
        <w:r>
          <w:rPr>
            <w:rFonts w:hint="eastAsia"/>
            <w:lang w:val="en-US" w:eastAsia="zh-CN"/>
          </w:rPr>
          <w:t>3</w:t>
        </w:r>
      </w:ins>
      <w:ins w:id="712" w:author="不迷" w:date="2021-01-09T14:50:53Z">
        <w:r>
          <w:rPr>
            <w:rFonts w:hint="eastAsia"/>
          </w:rPr>
          <w:t>倍</w:t>
        </w:r>
      </w:ins>
      <w:ins w:id="713" w:author="不迷" w:date="2021-01-09T14:53:10Z">
        <w:r>
          <w:rPr>
            <w:rFonts w:hint="eastAsia"/>
            <w:lang w:val="en-US" w:eastAsia="zh-CN"/>
          </w:rPr>
          <w:t>M</w:t>
        </w:r>
      </w:ins>
      <w:ins w:id="714" w:author="不迷" w:date="2021-01-09T14:50:53Z">
        <w:r>
          <w:rPr>
            <w:rFonts w:hint="eastAsia"/>
          </w:rPr>
          <w:t>NDE-V-VEL、</w:t>
        </w:r>
      </w:ins>
      <w:ins w:id="715" w:author="不迷" w:date="2021-01-09T14:53:14Z">
        <w:r>
          <w:rPr>
            <w:rFonts w:hint="eastAsia"/>
            <w:lang w:val="en-US" w:eastAsia="zh-CN"/>
          </w:rPr>
          <w:t>M</w:t>
        </w:r>
      </w:ins>
      <w:ins w:id="716" w:author="不迷" w:date="2021-01-09T14:50:53Z">
        <w:r>
          <w:rPr>
            <w:rFonts w:hint="eastAsia"/>
          </w:rPr>
          <w:t>DE-H-VEL主频幅值大于通频值的</w:t>
        </w:r>
      </w:ins>
      <w:ins w:id="717" w:author="不迷" w:date="2021-01-09T14:50:53Z">
        <w:r>
          <w:rPr>
            <w:rFonts w:hint="eastAsia"/>
            <w:lang w:val="en-US" w:eastAsia="zh-CN"/>
          </w:rPr>
          <w:t>8</w:t>
        </w:r>
      </w:ins>
      <w:ins w:id="718" w:author="不迷" w:date="2021-01-09T14:50:53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719" w:author="不迷" w:date="2021-01-09T14:50:53Z"/>
        </w:rPr>
      </w:pPr>
      <w:ins w:id="720" w:author="不迷" w:date="2021-01-09T14:50:53Z">
        <w:r>
          <w:rPr>
            <w:rFonts w:hint="eastAsia"/>
          </w:rPr>
          <w:t>如果</w:t>
        </w:r>
      </w:ins>
      <w:ins w:id="721" w:author="不迷" w:date="2021-01-09T14:53:18Z">
        <w:r>
          <w:rPr>
            <w:rFonts w:hint="eastAsia"/>
            <w:lang w:val="en-US" w:eastAsia="zh-CN"/>
          </w:rPr>
          <w:t>M</w:t>
        </w:r>
      </w:ins>
      <w:ins w:id="722" w:author="不迷" w:date="2021-01-09T14:50:53Z">
        <w:r>
          <w:rPr>
            <w:rFonts w:hint="eastAsia"/>
          </w:rPr>
          <w:t>NDE-H-VEL与</w:t>
        </w:r>
      </w:ins>
      <w:ins w:id="723" w:author="不迷" w:date="2021-01-09T14:53:22Z">
        <w:r>
          <w:rPr>
            <w:rFonts w:hint="eastAsia"/>
            <w:lang w:val="en-US" w:eastAsia="zh-CN"/>
          </w:rPr>
          <w:t>M</w:t>
        </w:r>
      </w:ins>
      <w:ins w:id="724" w:author="不迷" w:date="2021-01-09T14:50:53Z">
        <w:r>
          <w:rPr>
            <w:rFonts w:hint="eastAsia"/>
          </w:rPr>
          <w:t>DE-V-VEL同时有效</w:t>
        </w:r>
      </w:ins>
      <w:ins w:id="725" w:author="不迷" w:date="2021-01-09T14:50:53Z">
        <w:r>
          <w:rPr>
            <w:rFonts w:hint="eastAsia"/>
            <w:lang w:eastAsia="zh-CN"/>
          </w:rPr>
          <w:t>（只有</w:t>
        </w:r>
      </w:ins>
      <w:ins w:id="726" w:author="不迷" w:date="2021-01-09T14:50:53Z">
        <w:r>
          <w:rPr>
            <w:rFonts w:hint="eastAsia"/>
            <w:lang w:val="en-US" w:eastAsia="zh-CN"/>
          </w:rPr>
          <w:t>这2个传感器个传感器</w:t>
        </w:r>
      </w:ins>
      <w:ins w:id="727" w:author="不迷" w:date="2021-01-09T14:50:53Z">
        <w:r>
          <w:rPr>
            <w:rFonts w:hint="eastAsia"/>
            <w:lang w:eastAsia="zh-CN"/>
          </w:rPr>
          <w:t>）</w:t>
        </w:r>
      </w:ins>
      <w:ins w:id="728" w:author="不迷" w:date="2021-01-09T14:50:53Z">
        <w:r>
          <w:rPr>
            <w:rFonts w:hint="eastAsia"/>
          </w:rPr>
          <w:t>，</w:t>
        </w:r>
      </w:ins>
      <w:ins w:id="729" w:author="不迷" w:date="2021-01-09T14:53:26Z">
        <w:r>
          <w:rPr>
            <w:rFonts w:hint="eastAsia"/>
            <w:lang w:val="en-US" w:eastAsia="zh-CN"/>
          </w:rPr>
          <w:t>M</w:t>
        </w:r>
      </w:ins>
      <w:ins w:id="730" w:author="不迷" w:date="2021-01-09T14:50:53Z">
        <w:r>
          <w:rPr>
            <w:rFonts w:hint="eastAsia"/>
          </w:rPr>
          <w:t>NDE-H-VEL大于</w:t>
        </w:r>
      </w:ins>
      <w:ins w:id="731" w:author="不迷" w:date="2021-01-09T14:50:53Z">
        <w:r>
          <w:rPr>
            <w:rFonts w:hint="eastAsia"/>
            <w:lang w:val="en-US" w:eastAsia="zh-CN"/>
          </w:rPr>
          <w:t>3</w:t>
        </w:r>
      </w:ins>
      <w:ins w:id="732" w:author="不迷" w:date="2021-01-09T14:50:53Z">
        <w:r>
          <w:rPr>
            <w:rFonts w:hint="eastAsia"/>
          </w:rPr>
          <w:t>倍</w:t>
        </w:r>
      </w:ins>
      <w:ins w:id="733" w:author="不迷" w:date="2021-01-09T14:53:30Z">
        <w:r>
          <w:rPr>
            <w:rFonts w:hint="eastAsia"/>
            <w:lang w:val="en-US" w:eastAsia="zh-CN"/>
          </w:rPr>
          <w:t>M</w:t>
        </w:r>
      </w:ins>
      <w:ins w:id="734" w:author="不迷" w:date="2021-01-09T14:50:53Z">
        <w:r>
          <w:rPr>
            <w:rFonts w:hint="eastAsia"/>
          </w:rPr>
          <w:t>DE-V-VEL、</w:t>
        </w:r>
      </w:ins>
      <w:ins w:id="735" w:author="不迷" w:date="2021-01-09T14:53:33Z">
        <w:r>
          <w:rPr>
            <w:rFonts w:hint="eastAsia"/>
            <w:lang w:val="en-US" w:eastAsia="zh-CN"/>
          </w:rPr>
          <w:t>M</w:t>
        </w:r>
      </w:ins>
      <w:ins w:id="736" w:author="不迷" w:date="2021-01-09T14:50:53Z">
        <w:r>
          <w:rPr>
            <w:rFonts w:hint="eastAsia"/>
          </w:rPr>
          <w:t>NDE-H-VEL主频幅值大于通频值的</w:t>
        </w:r>
      </w:ins>
      <w:ins w:id="737" w:author="不迷" w:date="2021-01-09T14:50:53Z">
        <w:r>
          <w:rPr>
            <w:rFonts w:hint="eastAsia"/>
            <w:lang w:val="en-US" w:eastAsia="zh-CN"/>
          </w:rPr>
          <w:t>8</w:t>
        </w:r>
      </w:ins>
      <w:ins w:id="738" w:author="不迷" w:date="2021-01-09T14:50:53Z">
        <w:r>
          <w:rPr>
            <w:rFonts w:hint="eastAsia"/>
          </w:rPr>
          <w:t>0%同时成立时。</w:t>
        </w:r>
      </w:ins>
    </w:p>
    <w:p>
      <w:pPr>
        <w:numPr>
          <w:ilvl w:val="0"/>
          <w:numId w:val="5"/>
        </w:numPr>
        <w:rPr>
          <w:ins w:id="739" w:author="不迷" w:date="2021-01-09T14:50:53Z"/>
        </w:rPr>
      </w:pPr>
      <w:ins w:id="740" w:author="不迷" w:date="2021-01-09T14:50:53Z">
        <w:r>
          <w:rPr>
            <w:rFonts w:hint="eastAsia"/>
          </w:rPr>
          <w:t>如果</w:t>
        </w:r>
      </w:ins>
      <w:ins w:id="741" w:author="不迷" w:date="2021-01-09T14:53:43Z">
        <w:r>
          <w:rPr>
            <w:rFonts w:hint="eastAsia"/>
            <w:lang w:val="en-US" w:eastAsia="zh-CN"/>
          </w:rPr>
          <w:t>M</w:t>
        </w:r>
      </w:ins>
      <w:ins w:id="742" w:author="不迷" w:date="2021-01-09T14:50:53Z">
        <w:r>
          <w:rPr>
            <w:rFonts w:hint="eastAsia"/>
          </w:rPr>
          <w:t>DE-H-VEL有效</w:t>
        </w:r>
      </w:ins>
      <w:ins w:id="743" w:author="不迷" w:date="2021-01-09T14:50:53Z">
        <w:r>
          <w:rPr>
            <w:rFonts w:hint="eastAsia"/>
            <w:lang w:eastAsia="zh-CN"/>
          </w:rPr>
          <w:t>（只有</w:t>
        </w:r>
      </w:ins>
      <w:ins w:id="744" w:author="不迷" w:date="2021-01-09T14:50:53Z">
        <w:r>
          <w:rPr>
            <w:rFonts w:hint="eastAsia"/>
            <w:lang w:val="en-US" w:eastAsia="zh-CN"/>
          </w:rPr>
          <w:t>1个传感器</w:t>
        </w:r>
      </w:ins>
      <w:ins w:id="745" w:author="不迷" w:date="2021-01-09T14:50:53Z">
        <w:r>
          <w:rPr>
            <w:rFonts w:hint="eastAsia"/>
            <w:lang w:eastAsia="zh-CN"/>
          </w:rPr>
          <w:t>）</w:t>
        </w:r>
      </w:ins>
      <w:ins w:id="746" w:author="不迷" w:date="2021-01-09T14:50:53Z">
        <w:r>
          <w:rPr>
            <w:rFonts w:hint="eastAsia"/>
          </w:rPr>
          <w:t>，</w:t>
        </w:r>
      </w:ins>
      <w:ins w:id="747" w:author="不迷" w:date="2021-01-09T14:53:39Z">
        <w:r>
          <w:rPr>
            <w:rFonts w:hint="eastAsia"/>
            <w:lang w:val="en-US" w:eastAsia="zh-CN"/>
          </w:rPr>
          <w:t>M</w:t>
        </w:r>
      </w:ins>
      <w:ins w:id="748" w:author="不迷" w:date="2021-01-09T14:50:53Z">
        <w:r>
          <w:rPr>
            <w:rFonts w:hint="eastAsia"/>
          </w:rPr>
          <w:t>DE-H-VEL主频幅值大于通频值的80%成立。</w:t>
        </w:r>
      </w:ins>
    </w:p>
    <w:p>
      <w:pPr>
        <w:numPr>
          <w:ilvl w:val="0"/>
          <w:numId w:val="5"/>
        </w:numPr>
        <w:rPr>
          <w:ins w:id="749" w:author="不迷" w:date="2021-01-09T14:50:53Z"/>
        </w:rPr>
      </w:pPr>
      <w:ins w:id="750" w:author="不迷" w:date="2021-01-09T14:50:53Z">
        <w:r>
          <w:rPr>
            <w:rFonts w:hint="eastAsia"/>
          </w:rPr>
          <w:t>如果</w:t>
        </w:r>
      </w:ins>
      <w:ins w:id="751" w:author="不迷" w:date="2021-01-09T14:53:52Z">
        <w:r>
          <w:rPr>
            <w:rFonts w:hint="eastAsia"/>
            <w:lang w:val="en-US" w:eastAsia="zh-CN"/>
          </w:rPr>
          <w:t>M</w:t>
        </w:r>
      </w:ins>
      <w:ins w:id="752" w:author="不迷" w:date="2021-01-09T14:50:53Z">
        <w:r>
          <w:rPr>
            <w:rFonts w:hint="eastAsia"/>
          </w:rPr>
          <w:t>NDE-H-VEL有效</w:t>
        </w:r>
      </w:ins>
      <w:ins w:id="753" w:author="不迷" w:date="2021-01-09T14:50:53Z">
        <w:r>
          <w:rPr>
            <w:rFonts w:hint="eastAsia"/>
            <w:lang w:eastAsia="zh-CN"/>
          </w:rPr>
          <w:t>（只有</w:t>
        </w:r>
      </w:ins>
      <w:ins w:id="754" w:author="不迷" w:date="2021-01-09T14:50:53Z">
        <w:r>
          <w:rPr>
            <w:rFonts w:hint="eastAsia"/>
            <w:lang w:val="en-US" w:eastAsia="zh-CN"/>
          </w:rPr>
          <w:t>1个传感器</w:t>
        </w:r>
      </w:ins>
      <w:ins w:id="755" w:author="不迷" w:date="2021-01-09T14:50:53Z">
        <w:r>
          <w:rPr>
            <w:rFonts w:hint="eastAsia"/>
            <w:lang w:eastAsia="zh-CN"/>
          </w:rPr>
          <w:t>）</w:t>
        </w:r>
      </w:ins>
      <w:ins w:id="756" w:author="不迷" w:date="2021-01-09T14:50:53Z">
        <w:r>
          <w:rPr>
            <w:rFonts w:hint="eastAsia"/>
          </w:rPr>
          <w:t>，</w:t>
        </w:r>
      </w:ins>
      <w:ins w:id="757" w:author="不迷" w:date="2021-01-09T14:53:48Z">
        <w:r>
          <w:rPr>
            <w:rFonts w:hint="eastAsia"/>
            <w:lang w:val="en-US" w:eastAsia="zh-CN"/>
          </w:rPr>
          <w:t>M</w:t>
        </w:r>
      </w:ins>
      <w:ins w:id="758" w:author="不迷" w:date="2021-01-09T14:50:53Z">
        <w:r>
          <w:rPr>
            <w:rFonts w:hint="eastAsia"/>
          </w:rPr>
          <w:t>NDE-H-VEL主频幅值大于通频值的80%成立时。</w:t>
        </w:r>
      </w:ins>
    </w:p>
    <w:p>
      <w:pPr>
        <w:numPr>
          <w:ilvl w:val="0"/>
          <w:numId w:val="5"/>
        </w:numPr>
        <w:rPr>
          <w:ins w:id="759" w:author="不迷" w:date="2021-01-09T14:50:53Z"/>
        </w:rPr>
      </w:pPr>
      <w:ins w:id="760" w:author="不迷" w:date="2021-01-09T14:50:53Z">
        <w:r>
          <w:rPr>
            <w:rFonts w:hint="eastAsia"/>
          </w:rPr>
          <w:t>如果</w:t>
        </w:r>
      </w:ins>
      <w:ins w:id="761" w:author="不迷" w:date="2021-01-09T14:53:54Z">
        <w:r>
          <w:rPr>
            <w:rFonts w:hint="eastAsia"/>
            <w:lang w:val="en-US" w:eastAsia="zh-CN"/>
          </w:rPr>
          <w:t>M</w:t>
        </w:r>
      </w:ins>
      <w:ins w:id="762" w:author="不迷" w:date="2021-01-09T14:50:53Z">
        <w:r>
          <w:rPr>
            <w:rFonts w:hint="eastAsia"/>
          </w:rPr>
          <w:t>DE-V-VEL有效</w:t>
        </w:r>
      </w:ins>
      <w:ins w:id="763" w:author="不迷" w:date="2021-01-09T14:50:53Z">
        <w:r>
          <w:rPr>
            <w:rFonts w:hint="eastAsia"/>
            <w:lang w:eastAsia="zh-CN"/>
          </w:rPr>
          <w:t>（只有</w:t>
        </w:r>
      </w:ins>
      <w:ins w:id="764" w:author="不迷" w:date="2021-01-09T14:50:53Z">
        <w:r>
          <w:rPr>
            <w:rFonts w:hint="eastAsia"/>
            <w:lang w:val="en-US" w:eastAsia="zh-CN"/>
          </w:rPr>
          <w:t>1个传感器</w:t>
        </w:r>
      </w:ins>
      <w:ins w:id="765" w:author="不迷" w:date="2021-01-09T14:50:53Z">
        <w:r>
          <w:rPr>
            <w:rFonts w:hint="eastAsia"/>
            <w:lang w:eastAsia="zh-CN"/>
          </w:rPr>
          <w:t>）</w:t>
        </w:r>
      </w:ins>
      <w:ins w:id="766" w:author="不迷" w:date="2021-01-09T14:50:53Z">
        <w:r>
          <w:rPr>
            <w:rFonts w:hint="eastAsia"/>
          </w:rPr>
          <w:t>，</w:t>
        </w:r>
      </w:ins>
      <w:ins w:id="767" w:author="不迷" w:date="2021-01-09T14:53:58Z">
        <w:r>
          <w:rPr>
            <w:rFonts w:hint="eastAsia"/>
            <w:lang w:val="en-US" w:eastAsia="zh-CN"/>
          </w:rPr>
          <w:t>M</w:t>
        </w:r>
      </w:ins>
      <w:ins w:id="768" w:author="不迷" w:date="2021-01-09T14:50:53Z">
        <w:r>
          <w:rPr>
            <w:rFonts w:hint="eastAsia"/>
          </w:rPr>
          <w:t>DE-V-VEL主频幅值大于通频值的90%成立。</w:t>
        </w:r>
      </w:ins>
    </w:p>
    <w:p>
      <w:pPr>
        <w:numPr>
          <w:ilvl w:val="0"/>
          <w:numId w:val="5"/>
        </w:numPr>
        <w:rPr>
          <w:ins w:id="769" w:author="不迷" w:date="2021-01-09T14:50:53Z"/>
        </w:rPr>
      </w:pPr>
      <w:ins w:id="770" w:author="不迷" w:date="2021-01-09T14:50:53Z">
        <w:r>
          <w:rPr>
            <w:rFonts w:hint="eastAsia"/>
          </w:rPr>
          <w:t>如果</w:t>
        </w:r>
      </w:ins>
      <w:ins w:id="771" w:author="不迷" w:date="2021-01-09T14:54:06Z">
        <w:r>
          <w:rPr>
            <w:rFonts w:hint="eastAsia"/>
            <w:lang w:val="en-US" w:eastAsia="zh-CN"/>
          </w:rPr>
          <w:t>M</w:t>
        </w:r>
      </w:ins>
      <w:ins w:id="772" w:author="不迷" w:date="2021-01-09T14:50:53Z">
        <w:r>
          <w:rPr>
            <w:rFonts w:hint="eastAsia"/>
          </w:rPr>
          <w:t>NDE-V-VEL有效</w:t>
        </w:r>
      </w:ins>
      <w:ins w:id="773" w:author="不迷" w:date="2021-01-09T14:50:53Z">
        <w:r>
          <w:rPr>
            <w:rFonts w:hint="eastAsia"/>
            <w:lang w:eastAsia="zh-CN"/>
          </w:rPr>
          <w:t>（只有</w:t>
        </w:r>
      </w:ins>
      <w:ins w:id="774" w:author="不迷" w:date="2021-01-09T14:50:53Z">
        <w:r>
          <w:rPr>
            <w:rFonts w:hint="eastAsia"/>
            <w:lang w:val="en-US" w:eastAsia="zh-CN"/>
          </w:rPr>
          <w:t>1个传感器</w:t>
        </w:r>
      </w:ins>
      <w:ins w:id="775" w:author="不迷" w:date="2021-01-09T14:50:53Z">
        <w:r>
          <w:rPr>
            <w:rFonts w:hint="eastAsia"/>
            <w:lang w:eastAsia="zh-CN"/>
          </w:rPr>
          <w:t>）</w:t>
        </w:r>
      </w:ins>
      <w:ins w:id="776" w:author="不迷" w:date="2021-01-09T14:50:53Z">
        <w:r>
          <w:rPr>
            <w:rFonts w:hint="eastAsia"/>
          </w:rPr>
          <w:t>，</w:t>
        </w:r>
      </w:ins>
      <w:ins w:id="777" w:author="不迷" w:date="2021-01-09T14:54:02Z">
        <w:r>
          <w:rPr>
            <w:rFonts w:hint="eastAsia"/>
            <w:lang w:val="en-US" w:eastAsia="zh-CN"/>
          </w:rPr>
          <w:t>M</w:t>
        </w:r>
      </w:ins>
      <w:ins w:id="778" w:author="不迷" w:date="2021-01-09T14:50:53Z">
        <w:r>
          <w:rPr>
            <w:rFonts w:hint="eastAsia"/>
          </w:rPr>
          <w:t>NDE-V-VEL主频幅值大于通频值的90%成立。</w:t>
        </w:r>
      </w:ins>
    </w:p>
    <w:p>
      <w:pPr>
        <w:ind w:firstLine="0" w:firstLineChars="0"/>
      </w:pPr>
    </w:p>
    <w:p>
      <w:r>
        <w:rPr>
          <w:rFonts w:hint="eastAsia"/>
          <w:b/>
          <w:bCs/>
        </w:rPr>
        <w:t>11）UNBL11</w:t>
      </w:r>
      <w:r>
        <w:rPr>
          <w:rFonts w:hint="eastAsia"/>
        </w:rPr>
        <w:t>---电机--卧式、</w:t>
      </w:r>
      <w:r>
        <w:rPr>
          <w:rFonts w:hint="eastAsia"/>
          <w:highlight w:val="yellow"/>
        </w:rPr>
        <w:t>弹性基础</w:t>
      </w:r>
    </w:p>
    <w:p>
      <w:pPr>
        <w:numPr>
          <w:ilvl w:val="-1"/>
          <w:numId w:val="0"/>
        </w:numPr>
        <w:ind w:left="210" w:leftChars="100" w:firstLine="0" w:firstLineChars="0"/>
        <w:rPr>
          <w:ins w:id="779" w:author="不迷" w:date="2021-01-09T14:55:01Z"/>
          <w:rFonts w:hint="eastAsia"/>
        </w:rPr>
      </w:pPr>
      <w:ins w:id="780" w:author="不迷" w:date="2021-01-09T14:55:01Z">
        <w:r>
          <w:rPr>
            <w:rFonts w:hint="eastAsia"/>
            <w:lang w:val="en-US" w:eastAsia="zh-CN"/>
          </w:rPr>
          <w:t>（1）</w:t>
        </w:r>
      </w:ins>
      <w:ins w:id="781" w:author="不迷" w:date="2021-01-09T14:55:01Z">
        <w:r>
          <w:rPr>
            <w:rFonts w:hint="eastAsia"/>
          </w:rPr>
          <w:t>如果4天内最大转速Nmax/Nmin&gt;1.01</w:t>
        </w:r>
      </w:ins>
      <w:ins w:id="782" w:author="不迷" w:date="2021-01-09T14:55:01Z">
        <w:r>
          <w:rPr>
            <w:rFonts w:hint="eastAsia"/>
            <w:lang w:eastAsia="zh-CN"/>
          </w:rPr>
          <w:t>（说明：如果成立，则</w:t>
        </w:r>
      </w:ins>
      <w:ins w:id="783" w:author="不迷" w:date="2021-01-09T14:55:01Z">
        <w:r>
          <w:rPr>
            <w:rFonts w:hint="eastAsia"/>
            <w:lang w:val="en-US" w:eastAsia="zh-CN"/>
          </w:rPr>
          <w:t>（1）和（2）必须同时成立，才能确定为不平衡；</w:t>
        </w:r>
      </w:ins>
      <w:ins w:id="784" w:author="不迷" w:date="2021-01-09T14:55:01Z">
        <w:r>
          <w:rPr>
            <w:rFonts w:hint="eastAsia"/>
            <w:lang w:eastAsia="zh-CN"/>
          </w:rPr>
          <w:t>否则</w:t>
        </w:r>
      </w:ins>
      <w:ins w:id="785" w:author="不迷" w:date="2021-01-09T14:55:01Z">
        <w:r>
          <w:rPr>
            <w:rFonts w:hint="eastAsia"/>
            <w:lang w:val="en-US" w:eastAsia="zh-CN"/>
          </w:rPr>
          <w:t>（1）</w:t>
        </w:r>
      </w:ins>
      <w:ins w:id="786" w:author="不迷" w:date="2021-01-09T14:55:01Z">
        <w:r>
          <w:rPr>
            <w:rFonts w:hint="eastAsia"/>
            <w:lang w:eastAsia="zh-CN"/>
          </w:rPr>
          <w:t>忽略，只看</w:t>
        </w:r>
      </w:ins>
      <w:ins w:id="787" w:author="不迷" w:date="2021-01-09T14:55:01Z">
        <w:r>
          <w:rPr>
            <w:rFonts w:hint="eastAsia"/>
            <w:lang w:val="en-US" w:eastAsia="zh-CN"/>
          </w:rPr>
          <w:t>（2）是否成立。</w:t>
        </w:r>
      </w:ins>
      <w:ins w:id="788" w:author="不迷" w:date="2021-01-09T14:55:01Z">
        <w:r>
          <w:rPr>
            <w:rFonts w:hint="eastAsia"/>
            <w:lang w:eastAsia="zh-CN"/>
          </w:rPr>
          <w:t>）</w:t>
        </w:r>
      </w:ins>
      <w:ins w:id="789" w:author="不迷" w:date="2021-01-09T14:55:01Z">
        <w:r>
          <w:rPr>
            <w:rFonts w:hint="eastAsia"/>
          </w:rPr>
          <w:t>，且</w:t>
        </w:r>
      </w:ins>
      <w:ins w:id="790" w:author="不迷" w:date="2021-01-09T14:55:01Z">
        <w:r>
          <w:rPr>
            <w:rFonts w:hint="eastAsia"/>
            <w:lang w:val="en-US" w:eastAsia="zh-CN"/>
          </w:rPr>
          <w:t>X</w:t>
        </w:r>
      </w:ins>
      <w:ins w:id="791" w:author="不迷" w:date="2021-01-09T14:55:01Z">
        <w:r>
          <w:rPr>
            <w:rFonts w:hint="eastAsia"/>
          </w:rPr>
          <w:t>测点的V</w:t>
        </w:r>
      </w:ins>
      <w:ins w:id="792" w:author="不迷" w:date="2021-01-09T14:55:01Z">
        <w:r>
          <w:rPr>
            <w:rFonts w:hint="eastAsia"/>
            <w:sz w:val="13"/>
            <w:szCs w:val="13"/>
          </w:rPr>
          <w:t>Nmax</w:t>
        </w:r>
      </w:ins>
      <w:ins w:id="793" w:author="不迷" w:date="2021-01-09T14:55:01Z">
        <w:r>
          <w:rPr>
            <w:rFonts w:hint="eastAsia"/>
          </w:rPr>
          <w:t>/V</w:t>
        </w:r>
      </w:ins>
      <w:ins w:id="794" w:author="不迷" w:date="2021-01-09T14:55:01Z">
        <w:r>
          <w:rPr>
            <w:rFonts w:hint="eastAsia"/>
            <w:sz w:val="13"/>
            <w:szCs w:val="13"/>
          </w:rPr>
          <w:t>Nmin</w:t>
        </w:r>
      </w:ins>
      <w:ins w:id="795" w:author="不迷" w:date="2021-01-09T14:55:01Z">
        <w:r>
          <w:rPr>
            <w:rFonts w:hint="eastAsia"/>
            <w:lang w:val="en-US" w:eastAsia="zh-CN"/>
          </w:rPr>
          <w:t>&gt;</w:t>
        </w:r>
      </w:ins>
      <w:ins w:id="796" w:author="不迷" w:date="2021-01-09T14:55:01Z">
        <w:r>
          <w:rPr>
            <w:rFonts w:hint="eastAsia"/>
          </w:rPr>
          <w:t>0.7（Nmax/Nmin）</w:t>
        </w:r>
      </w:ins>
      <w:ins w:id="797" w:author="不迷" w:date="2021-01-09T14:55:01Z">
        <w:r>
          <w:rPr>
            <w:rFonts w:hint="eastAsia"/>
            <w:vertAlign w:val="superscript"/>
          </w:rPr>
          <w:t>2</w:t>
        </w:r>
      </w:ins>
      <w:ins w:id="798" w:author="不迷" w:date="2021-01-09T14:55:01Z">
        <w:r>
          <w:rPr>
            <w:rFonts w:hint="eastAsia"/>
          </w:rPr>
          <w:t>。</w:t>
        </w:r>
      </w:ins>
    </w:p>
    <w:p>
      <w:pPr>
        <w:numPr>
          <w:ilvl w:val="-1"/>
          <w:numId w:val="0"/>
        </w:numPr>
        <w:ind w:left="210" w:leftChars="100" w:firstLine="0" w:firstLineChars="0"/>
        <w:rPr>
          <w:ins w:id="799" w:author="不迷" w:date="2021-01-09T14:55:01Z"/>
          <w:rFonts w:hint="eastAsia"/>
        </w:rPr>
      </w:pPr>
      <w:ins w:id="800" w:author="不迷" w:date="2021-01-09T14:55:01Z">
        <w:r>
          <w:rPr>
            <w:rFonts w:hint="eastAsia"/>
            <w:lang w:val="en-US" w:eastAsia="zh-CN"/>
          </w:rPr>
          <w:t>（2）</w:t>
        </w:r>
      </w:ins>
      <w:ins w:id="801" w:author="不迷" w:date="2021-01-09T14:55:01Z">
        <w:r>
          <w:rPr>
            <w:rFonts w:hint="eastAsia"/>
            <w:lang w:eastAsia="zh-CN"/>
          </w:rPr>
          <w:t>（测点</w:t>
        </w:r>
      </w:ins>
      <w:ins w:id="802" w:author="不迷" w:date="2021-01-09T14:55:01Z">
        <w:r>
          <w:rPr>
            <w:rFonts w:hint="eastAsia"/>
            <w:lang w:val="en-US" w:eastAsia="zh-CN"/>
          </w:rPr>
          <w:t>X按以下对号入座</w:t>
        </w:r>
      </w:ins>
      <w:ins w:id="803" w:author="不迷" w:date="2021-01-09T14:55:01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  <w:ind w:left="0" w:firstLine="0"/>
        <w:rPr>
          <w:ins w:id="804" w:author="不迷" w:date="2021-01-09T14:55:01Z"/>
        </w:rPr>
      </w:pPr>
      <w:ins w:id="805" w:author="不迷" w:date="2021-01-09T14:55:01Z">
        <w:r>
          <w:rPr>
            <w:rFonts w:hint="eastAsia"/>
          </w:rPr>
          <w:t>如果</w:t>
        </w:r>
      </w:ins>
      <w:ins w:id="806" w:author="不迷" w:date="2021-01-09T14:55:01Z">
        <w:r>
          <w:rPr>
            <w:rFonts w:hint="eastAsia"/>
            <w:lang w:val="en-US" w:eastAsia="zh-CN"/>
          </w:rPr>
          <w:t>X测点为</w:t>
        </w:r>
      </w:ins>
      <w:ins w:id="807" w:author="不迷" w:date="2021-01-09T14:55:01Z">
        <w:r>
          <w:rPr>
            <w:rFonts w:hint="eastAsia"/>
          </w:rPr>
          <w:t>FDE-H-VEL、FDE-V-VEL、FNDE-H-VEL、FNDE-V-VEL的</w:t>
        </w:r>
      </w:ins>
      <w:ins w:id="808" w:author="不迷" w:date="2021-01-09T14:55:01Z">
        <w:r>
          <w:rPr>
            <w:rFonts w:hint="eastAsia"/>
            <w:lang w:eastAsia="zh-CN"/>
          </w:rPr>
          <w:t>其中一个，测点</w:t>
        </w:r>
      </w:ins>
      <w:ins w:id="809" w:author="不迷" w:date="2021-01-09T14:55:01Z">
        <w:r>
          <w:rPr>
            <w:rFonts w:hint="eastAsia"/>
            <w:lang w:val="en-US" w:eastAsia="zh-CN"/>
          </w:rPr>
          <w:t>X</w:t>
        </w:r>
      </w:ins>
      <w:ins w:id="810" w:author="不迷" w:date="2021-01-09T14:55:01Z">
        <w:r>
          <w:rPr>
            <w:rFonts w:hint="eastAsia"/>
          </w:rPr>
          <w:t>其主频幅值大于通频值的80%成立。</w:t>
        </w:r>
      </w:ins>
    </w:p>
    <w:p>
      <w:pPr>
        <w:ind w:firstLine="420" w:firstLineChars="200"/>
        <w:rPr>
          <w:ins w:id="811" w:author="xi clark" w:date="2020-12-30T12:10:00Z"/>
        </w:rPr>
      </w:pPr>
    </w:p>
    <w:p>
      <w:pPr>
        <w:ind w:firstLine="0" w:firstLineChars="0"/>
      </w:pPr>
    </w:p>
    <w:p>
      <w:r>
        <w:rPr>
          <w:rFonts w:hint="eastAsia"/>
        </w:rPr>
        <w:t>三、不对中故障诊断规则</w:t>
      </w:r>
    </w:p>
    <w:p>
      <w:r>
        <w:rPr>
          <w:rFonts w:hint="eastAsia"/>
        </w:rPr>
        <w:t>1、不对中故障诊断规则编号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1913"/>
        <w:gridCol w:w="15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913" w:type="dxa"/>
          </w:tcPr>
          <w:p>
            <w:pPr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1550" w:type="dxa"/>
          </w:tcPr>
          <w:p>
            <w:pPr>
              <w:jc w:val="center"/>
            </w:pP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4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通用风机、泵（离心风机和轴流风机、离心泵和轴流泵）</w:t>
            </w:r>
          </w:p>
        </w:tc>
        <w:tc>
          <w:tcPr>
            <w:tcW w:w="1913" w:type="dxa"/>
          </w:tcPr>
          <w:p>
            <w:pPr>
              <w:jc w:val="center"/>
            </w:pP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MISAGN1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642" w:type="dxa"/>
            <w:vMerge w:val="continue"/>
          </w:tcPr>
          <w:p>
            <w:pPr>
              <w:jc w:val="center"/>
            </w:pPr>
          </w:p>
        </w:tc>
        <w:tc>
          <w:tcPr>
            <w:tcW w:w="1913" w:type="dxa"/>
          </w:tcPr>
          <w:p>
            <w:pPr>
              <w:jc w:val="center"/>
            </w:pP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弹性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MISAGN2</w:t>
            </w:r>
          </w:p>
        </w:tc>
      </w:tr>
    </w:tbl>
    <w:p/>
    <w:p>
      <w:r>
        <w:rPr>
          <w:rFonts w:hint="eastAsia"/>
        </w:rPr>
        <w:t>2、不对中故障诊断规则</w:t>
      </w:r>
    </w:p>
    <w:p>
      <w:pPr>
        <w:numPr>
          <w:ilvl w:val="0"/>
          <w:numId w:val="8"/>
        </w:numPr>
      </w:pPr>
      <w:r>
        <w:rPr>
          <w:rFonts w:hint="eastAsia"/>
          <w:b/>
          <w:bCs/>
        </w:rPr>
        <w:t>MISAGN1</w:t>
      </w:r>
      <w:r>
        <w:rPr>
          <w:rFonts w:hint="eastAsia"/>
        </w:rPr>
        <w:t>--通用风机、泵（离心风机、轴流风机、离心泵、轴流泵）、刚性基础</w:t>
      </w:r>
    </w:p>
    <w:p>
      <w:pPr>
        <w:numPr>
          <w:ilvl w:val="-1"/>
          <w:numId w:val="0"/>
        </w:numPr>
        <w:ind w:left="0" w:firstLine="0"/>
        <w:rPr>
          <w:ins w:id="812" w:author="不迷" w:date="2021-01-09T15:16:46Z"/>
          <w:rFonts w:hint="eastAsia"/>
          <w:lang w:eastAsia="zh-CN"/>
        </w:rPr>
      </w:pPr>
      <w:ins w:id="813" w:author="不迷" w:date="2021-01-09T15:22:26Z">
        <w:r>
          <w:rPr>
            <w:rFonts w:hint="eastAsia"/>
            <w:lang w:eastAsia="zh-CN"/>
          </w:rPr>
          <w:t>（</w:t>
        </w:r>
      </w:ins>
      <w:ins w:id="814" w:author="不迷" w:date="2021-01-09T15:22:27Z">
        <w:r>
          <w:rPr>
            <w:rFonts w:hint="eastAsia"/>
            <w:lang w:val="en-US" w:eastAsia="zh-CN"/>
          </w:rPr>
          <w:t>1</w:t>
        </w:r>
      </w:ins>
      <w:ins w:id="815" w:author="不迷" w:date="2021-01-09T15:22:26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如果4天内</w:t>
      </w:r>
      <w:ins w:id="816" w:author="不迷" w:date="2021-01-09T15:23:09Z">
        <w:r>
          <w:rPr>
            <w:rFonts w:hint="eastAsia"/>
            <w:lang w:val="en-US" w:eastAsia="zh-CN"/>
          </w:rPr>
          <w:t>X</w:t>
        </w:r>
      </w:ins>
      <w:r>
        <w:rPr>
          <w:rFonts w:hint="eastAsia"/>
        </w:rPr>
        <w:t>与负载（电流I、入口流量Qi、出口流量Qo，按优先顺序只取一个指标）线性相关系数r</w:t>
      </w:r>
      <w:ins w:id="817" w:author="不迷" w:date="2021-01-05T11:13:50Z">
        <w:r>
          <w:rPr>
            <w:rFonts w:hint="eastAsia"/>
            <w:lang w:val="en-US" w:eastAsia="zh-CN"/>
          </w:rPr>
          <w:t>大于</w:t>
        </w:r>
      </w:ins>
      <w:r>
        <w:rPr>
          <w:rFonts w:hint="eastAsia"/>
        </w:rPr>
        <w:t>0.3。</w:t>
      </w:r>
      <w:ins w:id="818" w:author="不迷" w:date="2021-01-09T15:15:14Z">
        <w:r>
          <w:rPr>
            <w:rFonts w:hint="eastAsia"/>
            <w:lang w:eastAsia="zh-CN"/>
          </w:rPr>
          <w:t>（</w:t>
        </w:r>
      </w:ins>
      <w:ins w:id="819" w:author="不迷" w:date="2021-01-09T15:15:17Z">
        <w:r>
          <w:rPr>
            <w:rFonts w:hint="eastAsia"/>
            <w:lang w:eastAsia="zh-CN"/>
          </w:rPr>
          <w:t>如果</w:t>
        </w:r>
      </w:ins>
      <w:ins w:id="820" w:author="不迷" w:date="2021-01-09T15:20:22Z">
        <w:r>
          <w:rPr>
            <w:rFonts w:hint="eastAsia"/>
            <w:lang w:val="en-US" w:eastAsia="zh-CN"/>
          </w:rPr>
          <w:t>I、</w:t>
        </w:r>
      </w:ins>
      <w:ins w:id="821" w:author="不迷" w:date="2021-01-09T15:20:22Z">
        <w:r>
          <w:rPr>
            <w:rFonts w:hint="eastAsia"/>
          </w:rPr>
          <w:t>Qi、Qo</w:t>
        </w:r>
      </w:ins>
      <w:ins w:id="822" w:author="不迷" w:date="2021-01-09T15:20:33Z">
        <w:r>
          <w:rPr>
            <w:rFonts w:hint="eastAsia"/>
            <w:lang w:eastAsia="zh-CN"/>
          </w:rPr>
          <w:t>其中</w:t>
        </w:r>
      </w:ins>
      <w:ins w:id="823" w:author="不迷" w:date="2021-01-09T15:20:43Z">
        <w:r>
          <w:rPr>
            <w:rFonts w:hint="eastAsia"/>
            <w:lang w:eastAsia="zh-CN"/>
          </w:rPr>
          <w:t>一个</w:t>
        </w:r>
      </w:ins>
      <w:ins w:id="824" w:author="不迷" w:date="2021-01-09T15:20:47Z">
        <w:r>
          <w:rPr>
            <w:rFonts w:hint="eastAsia"/>
            <w:lang w:eastAsia="zh-CN"/>
          </w:rPr>
          <w:t>有效</w:t>
        </w:r>
      </w:ins>
      <w:ins w:id="825" w:author="不迷" w:date="2021-01-09T15:18:04Z">
        <w:r>
          <w:rPr>
            <w:rFonts w:hint="eastAsia"/>
            <w:lang w:eastAsia="zh-CN"/>
          </w:rPr>
          <w:t>，</w:t>
        </w:r>
      </w:ins>
      <w:ins w:id="826" w:author="不迷" w:date="2021-01-09T15:20:51Z">
        <w:r>
          <w:rPr>
            <w:rFonts w:hint="eastAsia"/>
            <w:lang w:eastAsia="zh-CN"/>
          </w:rPr>
          <w:t>则</w:t>
        </w:r>
      </w:ins>
      <w:ins w:id="827" w:author="不迷" w:date="2021-01-09T15:20:57Z">
        <w:r>
          <w:rPr>
            <w:rFonts w:hint="eastAsia"/>
            <w:lang w:eastAsia="zh-CN"/>
          </w:rPr>
          <w:t>（</w:t>
        </w:r>
      </w:ins>
      <w:ins w:id="828" w:author="不迷" w:date="2021-01-09T15:20:58Z">
        <w:r>
          <w:rPr>
            <w:rFonts w:hint="eastAsia"/>
            <w:lang w:val="en-US" w:eastAsia="zh-CN"/>
          </w:rPr>
          <w:t>1</w:t>
        </w:r>
      </w:ins>
      <w:ins w:id="829" w:author="不迷" w:date="2021-01-09T15:20:57Z">
        <w:r>
          <w:rPr>
            <w:rFonts w:hint="eastAsia"/>
            <w:lang w:eastAsia="zh-CN"/>
          </w:rPr>
          <w:t>）</w:t>
        </w:r>
      </w:ins>
      <w:ins w:id="830" w:author="不迷" w:date="2021-01-09T15:21:02Z">
        <w:r>
          <w:rPr>
            <w:rFonts w:hint="eastAsia"/>
            <w:lang w:eastAsia="zh-CN"/>
          </w:rPr>
          <w:t>、</w:t>
        </w:r>
      </w:ins>
      <w:ins w:id="831" w:author="不迷" w:date="2021-01-09T15:18:41Z">
        <w:r>
          <w:rPr>
            <w:rFonts w:hint="eastAsia"/>
            <w:lang w:eastAsia="zh-CN"/>
          </w:rPr>
          <w:t>（</w:t>
        </w:r>
      </w:ins>
      <w:ins w:id="832" w:author="不迷" w:date="2021-01-09T15:18:42Z">
        <w:r>
          <w:rPr>
            <w:rFonts w:hint="eastAsia"/>
            <w:lang w:val="en-US" w:eastAsia="zh-CN"/>
          </w:rPr>
          <w:t>2</w:t>
        </w:r>
      </w:ins>
      <w:ins w:id="833" w:author="不迷" w:date="2021-01-09T15:18:51Z">
        <w:r>
          <w:rPr>
            <w:rFonts w:hint="eastAsia"/>
            <w:lang w:eastAsia="zh-CN"/>
          </w:rPr>
          <w:t>）</w:t>
        </w:r>
      </w:ins>
      <w:ins w:id="834" w:author="不迷" w:date="2021-01-09T15:18:44Z">
        <w:r>
          <w:rPr>
            <w:rFonts w:hint="eastAsia"/>
            <w:lang w:val="en-US" w:eastAsia="zh-CN"/>
          </w:rPr>
          <w:t>同时</w:t>
        </w:r>
      </w:ins>
      <w:ins w:id="835" w:author="不迷" w:date="2021-01-09T15:18:46Z">
        <w:r>
          <w:rPr>
            <w:rFonts w:hint="eastAsia"/>
            <w:lang w:val="en-US" w:eastAsia="zh-CN"/>
          </w:rPr>
          <w:t>成立</w:t>
        </w:r>
      </w:ins>
      <w:ins w:id="836" w:author="不迷" w:date="2021-01-09T15:21:08Z">
        <w:r>
          <w:rPr>
            <w:rFonts w:hint="eastAsia"/>
            <w:lang w:val="en-US" w:eastAsia="zh-CN"/>
          </w:rPr>
          <w:t>则</w:t>
        </w:r>
      </w:ins>
      <w:ins w:id="837" w:author="不迷" w:date="2021-01-09T15:21:10Z">
        <w:r>
          <w:rPr>
            <w:rFonts w:hint="eastAsia"/>
            <w:lang w:val="en-US" w:eastAsia="zh-CN"/>
          </w:rPr>
          <w:t>为</w:t>
        </w:r>
      </w:ins>
      <w:ins w:id="838" w:author="不迷" w:date="2021-01-09T15:21:13Z">
        <w:r>
          <w:rPr>
            <w:rFonts w:hint="eastAsia"/>
            <w:lang w:val="en-US" w:eastAsia="zh-CN"/>
          </w:rPr>
          <w:t>不对中</w:t>
        </w:r>
      </w:ins>
      <w:ins w:id="839" w:author="不迷" w:date="2021-01-09T15:21:19Z">
        <w:r>
          <w:rPr>
            <w:rFonts w:hint="eastAsia"/>
            <w:lang w:val="en-US" w:eastAsia="zh-CN"/>
          </w:rPr>
          <w:t>故障</w:t>
        </w:r>
      </w:ins>
      <w:ins w:id="840" w:author="不迷" w:date="2021-01-09T15:21:21Z">
        <w:r>
          <w:rPr>
            <w:rFonts w:hint="eastAsia"/>
            <w:lang w:val="en-US" w:eastAsia="zh-CN"/>
          </w:rPr>
          <w:t>；</w:t>
        </w:r>
      </w:ins>
      <w:ins w:id="841" w:author="不迷" w:date="2021-01-09T15:21:42Z">
        <w:r>
          <w:rPr>
            <w:rFonts w:hint="eastAsia"/>
            <w:lang w:val="en-US" w:eastAsia="zh-CN"/>
          </w:rPr>
          <w:t>如果</w:t>
        </w:r>
      </w:ins>
      <w:ins w:id="842" w:author="不迷" w:date="2021-01-09T15:15:21Z">
        <w:r>
          <w:rPr>
            <w:rFonts w:hint="eastAsia"/>
            <w:lang w:val="en-US" w:eastAsia="zh-CN"/>
          </w:rPr>
          <w:t>I</w:t>
        </w:r>
      </w:ins>
      <w:ins w:id="843" w:author="不迷" w:date="2021-01-09T15:15:22Z">
        <w:r>
          <w:rPr>
            <w:rFonts w:hint="eastAsia"/>
            <w:lang w:val="en-US" w:eastAsia="zh-CN"/>
          </w:rPr>
          <w:t>、</w:t>
        </w:r>
      </w:ins>
      <w:ins w:id="844" w:author="不迷" w:date="2021-01-09T15:15:33Z">
        <w:r>
          <w:rPr>
            <w:rFonts w:hint="eastAsia"/>
          </w:rPr>
          <w:t>Qi、Qo</w:t>
        </w:r>
      </w:ins>
      <w:ins w:id="845" w:author="不迷" w:date="2021-01-09T15:21:50Z">
        <w:r>
          <w:rPr>
            <w:rFonts w:hint="eastAsia"/>
            <w:lang w:eastAsia="zh-CN"/>
          </w:rPr>
          <w:t>均</w:t>
        </w:r>
      </w:ins>
      <w:ins w:id="846" w:author="不迷" w:date="2021-01-09T15:21:51Z">
        <w:r>
          <w:rPr>
            <w:rFonts w:hint="eastAsia"/>
            <w:lang w:eastAsia="zh-CN"/>
          </w:rPr>
          <w:t>无效</w:t>
        </w:r>
      </w:ins>
      <w:ins w:id="847" w:author="不迷" w:date="2021-01-09T15:21:53Z">
        <w:r>
          <w:rPr>
            <w:rFonts w:hint="eastAsia"/>
            <w:lang w:eastAsia="zh-CN"/>
          </w:rPr>
          <w:t>，</w:t>
        </w:r>
      </w:ins>
      <w:ins w:id="848" w:author="不迷" w:date="2021-01-09T15:15:46Z">
        <w:r>
          <w:rPr>
            <w:rFonts w:hint="eastAsia"/>
            <w:lang w:eastAsia="zh-CN"/>
          </w:rPr>
          <w:t>则</w:t>
        </w:r>
      </w:ins>
      <w:ins w:id="849" w:author="不迷" w:date="2021-01-09T15:16:55Z">
        <w:r>
          <w:rPr>
            <w:rFonts w:hint="eastAsia"/>
            <w:lang w:eastAsia="zh-CN"/>
          </w:rPr>
          <w:t>（</w:t>
        </w:r>
      </w:ins>
      <w:ins w:id="850" w:author="不迷" w:date="2021-01-09T15:16:56Z">
        <w:r>
          <w:rPr>
            <w:rFonts w:hint="eastAsia"/>
            <w:lang w:val="en-US" w:eastAsia="zh-CN"/>
          </w:rPr>
          <w:t>1</w:t>
        </w:r>
      </w:ins>
      <w:ins w:id="851" w:author="不迷" w:date="2021-01-09T15:16:55Z">
        <w:r>
          <w:rPr>
            <w:rFonts w:hint="eastAsia"/>
            <w:lang w:eastAsia="zh-CN"/>
          </w:rPr>
          <w:t>）</w:t>
        </w:r>
      </w:ins>
      <w:ins w:id="852" w:author="不迷" w:date="2021-01-09T15:16:00Z">
        <w:r>
          <w:rPr>
            <w:rFonts w:hint="eastAsia"/>
            <w:lang w:eastAsia="zh-CN"/>
          </w:rPr>
          <w:t>忽略</w:t>
        </w:r>
      </w:ins>
      <w:ins w:id="853" w:author="不迷" w:date="2021-01-09T15:17:01Z">
        <w:r>
          <w:rPr>
            <w:rFonts w:hint="eastAsia"/>
            <w:lang w:eastAsia="zh-CN"/>
          </w:rPr>
          <w:t>，</w:t>
        </w:r>
      </w:ins>
      <w:ins w:id="854" w:author="不迷" w:date="2021-01-09T15:17:11Z">
        <w:r>
          <w:rPr>
            <w:rFonts w:hint="eastAsia"/>
            <w:lang w:eastAsia="zh-CN"/>
          </w:rPr>
          <w:t>只</w:t>
        </w:r>
      </w:ins>
      <w:ins w:id="855" w:author="不迷" w:date="2021-01-09T15:17:12Z">
        <w:r>
          <w:rPr>
            <w:rFonts w:hint="eastAsia"/>
            <w:lang w:eastAsia="zh-CN"/>
          </w:rPr>
          <w:t>看</w:t>
        </w:r>
      </w:ins>
      <w:ins w:id="856" w:author="不迷" w:date="2021-01-09T15:17:14Z">
        <w:r>
          <w:rPr>
            <w:rFonts w:hint="eastAsia"/>
            <w:lang w:eastAsia="zh-CN"/>
          </w:rPr>
          <w:t>（</w:t>
        </w:r>
      </w:ins>
      <w:ins w:id="857" w:author="不迷" w:date="2021-01-09T15:17:14Z">
        <w:r>
          <w:rPr>
            <w:rFonts w:hint="eastAsia"/>
            <w:lang w:val="en-US" w:eastAsia="zh-CN"/>
          </w:rPr>
          <w:t>2</w:t>
        </w:r>
      </w:ins>
      <w:ins w:id="858" w:author="不迷" w:date="2021-01-09T15:17:14Z">
        <w:r>
          <w:rPr>
            <w:rFonts w:hint="eastAsia"/>
            <w:lang w:eastAsia="zh-CN"/>
          </w:rPr>
          <w:t>）</w:t>
        </w:r>
      </w:ins>
      <w:ins w:id="859" w:author="不迷" w:date="2021-01-09T15:17:22Z">
        <w:r>
          <w:rPr>
            <w:rFonts w:hint="eastAsia"/>
            <w:lang w:eastAsia="zh-CN"/>
          </w:rPr>
          <w:t>知否</w:t>
        </w:r>
      </w:ins>
      <w:ins w:id="860" w:author="不迷" w:date="2021-01-09T15:17:23Z">
        <w:r>
          <w:rPr>
            <w:rFonts w:hint="eastAsia"/>
            <w:lang w:eastAsia="zh-CN"/>
          </w:rPr>
          <w:t>成立</w:t>
        </w:r>
      </w:ins>
      <w:ins w:id="861" w:author="不迷" w:date="2021-01-09T15:15:14Z">
        <w:r>
          <w:rPr>
            <w:rFonts w:hint="eastAsia"/>
            <w:lang w:eastAsia="zh-CN"/>
          </w:rPr>
          <w:t>）</w:t>
        </w:r>
      </w:ins>
    </w:p>
    <w:p>
      <w:pPr>
        <w:numPr>
          <w:ilvl w:val="-1"/>
          <w:numId w:val="0"/>
        </w:numPr>
        <w:ind w:left="0" w:firstLine="0"/>
        <w:rPr>
          <w:rFonts w:hint="eastAsia"/>
          <w:lang w:eastAsia="zh-CN"/>
        </w:rPr>
      </w:pPr>
      <w:ins w:id="862" w:author="不迷" w:date="2021-01-09T15:22:34Z">
        <w:r>
          <w:rPr>
            <w:rFonts w:hint="eastAsia"/>
            <w:lang w:eastAsia="zh-CN"/>
          </w:rPr>
          <w:t>（</w:t>
        </w:r>
      </w:ins>
      <w:ins w:id="863" w:author="不迷" w:date="2021-01-09T15:22:34Z">
        <w:r>
          <w:rPr>
            <w:rFonts w:hint="eastAsia"/>
            <w:lang w:val="en-US" w:eastAsia="zh-CN"/>
          </w:rPr>
          <w:t>2</w:t>
        </w:r>
      </w:ins>
      <w:ins w:id="864" w:author="不迷" w:date="2021-01-09T15:22:34Z">
        <w:r>
          <w:rPr>
            <w:rFonts w:hint="eastAsia"/>
            <w:lang w:eastAsia="zh-CN"/>
          </w:rPr>
          <w:t>）</w:t>
        </w:r>
      </w:ins>
      <w:ins w:id="865" w:author="不迷" w:date="2021-01-09T15:35:18Z">
        <w:r>
          <w:rPr>
            <w:rFonts w:hint="eastAsia"/>
            <w:lang w:eastAsia="zh-CN"/>
          </w:rPr>
          <w:t>（</w:t>
        </w:r>
      </w:ins>
      <w:ins w:id="866" w:author="不迷" w:date="2021-01-09T15:35:21Z">
        <w:r>
          <w:rPr>
            <w:rFonts w:hint="eastAsia"/>
            <w:lang w:val="en-US" w:eastAsia="zh-CN"/>
          </w:rPr>
          <w:t>X</w:t>
        </w:r>
      </w:ins>
      <w:ins w:id="867" w:author="不迷" w:date="2021-01-09T15:35:24Z">
        <w:r>
          <w:rPr>
            <w:rFonts w:hint="eastAsia"/>
            <w:lang w:val="en-US" w:eastAsia="zh-CN"/>
          </w:rPr>
          <w:t>与</w:t>
        </w:r>
      </w:ins>
      <w:ins w:id="868" w:author="不迷" w:date="2021-01-09T15:35:26Z">
        <w:r>
          <w:rPr>
            <w:rFonts w:hint="eastAsia"/>
            <w:lang w:val="en-US" w:eastAsia="zh-CN"/>
          </w:rPr>
          <w:t>下面</w:t>
        </w:r>
      </w:ins>
      <w:ins w:id="869" w:author="不迷" w:date="2021-01-09T15:35:28Z">
        <w:r>
          <w:rPr>
            <w:rFonts w:hint="eastAsia"/>
            <w:lang w:val="en-US" w:eastAsia="zh-CN"/>
          </w:rPr>
          <w:t>对号</w:t>
        </w:r>
      </w:ins>
      <w:ins w:id="870" w:author="不迷" w:date="2021-01-09T15:35:29Z">
        <w:r>
          <w:rPr>
            <w:rFonts w:hint="eastAsia"/>
            <w:lang w:val="en-US" w:eastAsia="zh-CN"/>
          </w:rPr>
          <w:t>入座</w:t>
        </w:r>
      </w:ins>
      <w:ins w:id="871" w:author="不迷" w:date="2021-01-09T15:35:18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</w:pPr>
      <w:r>
        <w:rPr>
          <w:rFonts w:hint="eastAsia"/>
        </w:rPr>
        <w:t>如果FDE-A-VEL或者FNDE-A-VEL（按优先顺序只取一个）大于0.7倍FDE-H-VEL或者0.7倍</w:t>
      </w:r>
      <w:ins w:id="872" w:author="不迷" w:date="2021-01-09T15:31:47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NDE-H-VEL或者1.5倍</w:t>
      </w:r>
      <w:ins w:id="873" w:author="不迷" w:date="2021-01-09T15:31:52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DE-V-VEL或者1.5</w:t>
      </w:r>
      <w:ins w:id="874" w:author="不迷" w:date="2021-01-09T15:32:13Z">
        <w:r>
          <w:rPr>
            <w:rFonts w:hint="eastAsia"/>
            <w:lang w:eastAsia="zh-CN"/>
          </w:rPr>
          <w:t>倍</w:t>
        </w:r>
      </w:ins>
      <w:ins w:id="875" w:author="不迷" w:date="2021-01-09T15:32:17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NDE-V-VEL（按优先顺序只取一个）、且FDE-A-VEL或者FNDE-A-VEL其主频与2倍频的和大于通频值的60%同时成立时。</w:t>
      </w:r>
    </w:p>
    <w:p>
      <w:pPr>
        <w:numPr>
          <w:ilvl w:val="0"/>
          <w:numId w:val="5"/>
        </w:numPr>
      </w:pPr>
      <w:r>
        <w:rPr>
          <w:rFonts w:hint="eastAsia"/>
        </w:rPr>
        <w:t>如果FDE-H-VEL、</w:t>
      </w:r>
      <w:ins w:id="876" w:author="不迷" w:date="2021-01-09T15:48:45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NDE-H-VEL、</w:t>
      </w:r>
      <w:ins w:id="877" w:author="不迷" w:date="2021-01-09T15:48:50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DE-V-VEL、</w:t>
      </w:r>
      <w:ins w:id="878" w:author="不迷" w:date="2021-01-09T15:48:55Z">
        <w:r>
          <w:rPr>
            <w:rFonts w:hint="eastAsia"/>
            <w:lang w:val="en-US" w:eastAsia="zh-CN"/>
          </w:rPr>
          <w:t>F</w:t>
        </w:r>
      </w:ins>
      <w:r>
        <w:rPr>
          <w:rFonts w:hint="eastAsia"/>
        </w:rPr>
        <w:t>NDE-V-VEL（取最大值）其主频与2倍频的和大于通频值的</w:t>
      </w:r>
      <w:ins w:id="879" w:author="不迷" w:date="2021-01-09T15:34:21Z">
        <w:r>
          <w:rPr>
            <w:rFonts w:hint="eastAsia"/>
            <w:lang w:val="en-US" w:eastAsia="zh-CN"/>
          </w:rPr>
          <w:t>8</w:t>
        </w:r>
      </w:ins>
      <w:r>
        <w:rPr>
          <w:rFonts w:hint="eastAsia"/>
        </w:rPr>
        <w:t>0%同时成立时。</w:t>
      </w:r>
    </w:p>
    <w:p>
      <w:pPr>
        <w:rPr>
          <w:ins w:id="880" w:author="xi clark" w:date="2020-12-30T12:50:00Z"/>
        </w:rPr>
      </w:pPr>
      <w:r>
        <w:rPr>
          <w:rFonts w:hint="eastAsia"/>
        </w:rPr>
        <w:t xml:space="preserve">  </w:t>
      </w:r>
    </w:p>
    <w:p/>
    <w:p>
      <w:r>
        <w:rPr>
          <w:rFonts w:hint="eastAsia"/>
        </w:rPr>
        <w:t>2）</w:t>
      </w:r>
      <w:r>
        <w:rPr>
          <w:rFonts w:hint="eastAsia"/>
          <w:b/>
          <w:bCs/>
        </w:rPr>
        <w:t>MISAGN2</w:t>
      </w:r>
      <w:r>
        <w:rPr>
          <w:rFonts w:hint="eastAsia"/>
        </w:rPr>
        <w:t>---通用风机、（离心风机、轴流风机、离心泵、轴流泵）弹性基础</w:t>
      </w:r>
    </w:p>
    <w:p>
      <w:pPr>
        <w:numPr>
          <w:ilvl w:val="-1"/>
          <w:numId w:val="0"/>
        </w:numPr>
        <w:ind w:left="0" w:firstLine="0"/>
        <w:rPr>
          <w:ins w:id="881" w:author="不迷" w:date="2021-01-09T15:37:23Z"/>
          <w:rFonts w:hint="eastAsia"/>
          <w:lang w:eastAsia="zh-CN"/>
        </w:rPr>
      </w:pPr>
      <w:ins w:id="882" w:author="不迷" w:date="2021-01-09T15:37:23Z">
        <w:r>
          <w:rPr>
            <w:rFonts w:hint="eastAsia"/>
            <w:lang w:eastAsia="zh-CN"/>
          </w:rPr>
          <w:t>（</w:t>
        </w:r>
      </w:ins>
      <w:ins w:id="883" w:author="不迷" w:date="2021-01-09T15:37:23Z">
        <w:r>
          <w:rPr>
            <w:rFonts w:hint="eastAsia"/>
            <w:lang w:val="en-US" w:eastAsia="zh-CN"/>
          </w:rPr>
          <w:t>1</w:t>
        </w:r>
      </w:ins>
      <w:ins w:id="884" w:author="不迷" w:date="2021-01-09T15:37:23Z">
        <w:r>
          <w:rPr>
            <w:rFonts w:hint="eastAsia"/>
            <w:lang w:eastAsia="zh-CN"/>
          </w:rPr>
          <w:t>）</w:t>
        </w:r>
      </w:ins>
      <w:ins w:id="885" w:author="不迷" w:date="2021-01-09T15:37:23Z">
        <w:r>
          <w:rPr>
            <w:rFonts w:hint="eastAsia"/>
          </w:rPr>
          <w:t>如果4天内</w:t>
        </w:r>
      </w:ins>
      <w:ins w:id="886" w:author="不迷" w:date="2021-01-09T15:37:23Z">
        <w:r>
          <w:rPr>
            <w:rFonts w:hint="eastAsia"/>
            <w:lang w:val="en-US" w:eastAsia="zh-CN"/>
          </w:rPr>
          <w:t>X</w:t>
        </w:r>
      </w:ins>
      <w:ins w:id="887" w:author="不迷" w:date="2021-01-09T15:37:23Z">
        <w:r>
          <w:rPr>
            <w:rFonts w:hint="eastAsia"/>
          </w:rPr>
          <w:t>与负载（电流I、入口流量Qi、出口流量Qo，按优先顺序只取一个指标）线性相关系数r</w:t>
        </w:r>
      </w:ins>
      <w:ins w:id="888" w:author="不迷" w:date="2021-01-09T15:37:23Z">
        <w:r>
          <w:rPr>
            <w:rFonts w:hint="eastAsia"/>
            <w:lang w:val="en-US" w:eastAsia="zh-CN"/>
          </w:rPr>
          <w:t>大于</w:t>
        </w:r>
      </w:ins>
      <w:ins w:id="889" w:author="不迷" w:date="2021-01-09T15:37:23Z">
        <w:r>
          <w:rPr>
            <w:rFonts w:hint="eastAsia"/>
          </w:rPr>
          <w:t>0.3。</w:t>
        </w:r>
      </w:ins>
      <w:ins w:id="890" w:author="不迷" w:date="2021-01-09T15:37:23Z">
        <w:r>
          <w:rPr>
            <w:rFonts w:hint="eastAsia"/>
            <w:lang w:eastAsia="zh-CN"/>
          </w:rPr>
          <w:t>（如果</w:t>
        </w:r>
      </w:ins>
      <w:ins w:id="891" w:author="不迷" w:date="2021-01-09T15:37:23Z">
        <w:r>
          <w:rPr>
            <w:rFonts w:hint="eastAsia"/>
            <w:lang w:val="en-US" w:eastAsia="zh-CN"/>
          </w:rPr>
          <w:t>I、</w:t>
        </w:r>
      </w:ins>
      <w:ins w:id="892" w:author="不迷" w:date="2021-01-09T15:37:23Z">
        <w:r>
          <w:rPr>
            <w:rFonts w:hint="eastAsia"/>
          </w:rPr>
          <w:t>Qi、Qo</w:t>
        </w:r>
      </w:ins>
      <w:ins w:id="893" w:author="不迷" w:date="2021-01-09T15:37:23Z">
        <w:r>
          <w:rPr>
            <w:rFonts w:hint="eastAsia"/>
            <w:lang w:eastAsia="zh-CN"/>
          </w:rPr>
          <w:t>其中一个有效，则（</w:t>
        </w:r>
      </w:ins>
      <w:ins w:id="894" w:author="不迷" w:date="2021-01-09T15:37:23Z">
        <w:r>
          <w:rPr>
            <w:rFonts w:hint="eastAsia"/>
            <w:lang w:val="en-US" w:eastAsia="zh-CN"/>
          </w:rPr>
          <w:t>1</w:t>
        </w:r>
      </w:ins>
      <w:ins w:id="895" w:author="不迷" w:date="2021-01-09T15:37:23Z">
        <w:r>
          <w:rPr>
            <w:rFonts w:hint="eastAsia"/>
            <w:lang w:eastAsia="zh-CN"/>
          </w:rPr>
          <w:t>）、（</w:t>
        </w:r>
      </w:ins>
      <w:ins w:id="896" w:author="不迷" w:date="2021-01-09T15:37:23Z">
        <w:r>
          <w:rPr>
            <w:rFonts w:hint="eastAsia"/>
            <w:lang w:val="en-US" w:eastAsia="zh-CN"/>
          </w:rPr>
          <w:t>2</w:t>
        </w:r>
      </w:ins>
      <w:ins w:id="897" w:author="不迷" w:date="2021-01-09T15:37:23Z">
        <w:r>
          <w:rPr>
            <w:rFonts w:hint="eastAsia"/>
            <w:lang w:eastAsia="zh-CN"/>
          </w:rPr>
          <w:t>）</w:t>
        </w:r>
      </w:ins>
      <w:ins w:id="898" w:author="不迷" w:date="2021-01-09T15:37:23Z">
        <w:r>
          <w:rPr>
            <w:rFonts w:hint="eastAsia"/>
            <w:lang w:val="en-US" w:eastAsia="zh-CN"/>
          </w:rPr>
          <w:t>同时成立则为不对中故障；如果I、</w:t>
        </w:r>
      </w:ins>
      <w:ins w:id="899" w:author="不迷" w:date="2021-01-09T15:37:23Z">
        <w:r>
          <w:rPr>
            <w:rFonts w:hint="eastAsia"/>
          </w:rPr>
          <w:t>Qi、Qo</w:t>
        </w:r>
      </w:ins>
      <w:ins w:id="900" w:author="不迷" w:date="2021-01-09T15:37:23Z">
        <w:r>
          <w:rPr>
            <w:rFonts w:hint="eastAsia"/>
            <w:lang w:eastAsia="zh-CN"/>
          </w:rPr>
          <w:t>均无效，则（</w:t>
        </w:r>
      </w:ins>
      <w:ins w:id="901" w:author="不迷" w:date="2021-01-09T15:37:23Z">
        <w:r>
          <w:rPr>
            <w:rFonts w:hint="eastAsia"/>
            <w:lang w:val="en-US" w:eastAsia="zh-CN"/>
          </w:rPr>
          <w:t>1</w:t>
        </w:r>
      </w:ins>
      <w:ins w:id="902" w:author="不迷" w:date="2021-01-09T15:37:23Z">
        <w:r>
          <w:rPr>
            <w:rFonts w:hint="eastAsia"/>
            <w:lang w:eastAsia="zh-CN"/>
          </w:rPr>
          <w:t>）忽略，只看（</w:t>
        </w:r>
      </w:ins>
      <w:ins w:id="903" w:author="不迷" w:date="2021-01-09T15:37:23Z">
        <w:r>
          <w:rPr>
            <w:rFonts w:hint="eastAsia"/>
            <w:lang w:val="en-US" w:eastAsia="zh-CN"/>
          </w:rPr>
          <w:t>2</w:t>
        </w:r>
      </w:ins>
      <w:ins w:id="904" w:author="不迷" w:date="2021-01-09T15:37:23Z">
        <w:r>
          <w:rPr>
            <w:rFonts w:hint="eastAsia"/>
            <w:lang w:eastAsia="zh-CN"/>
          </w:rPr>
          <w:t>）知否成立）</w:t>
        </w:r>
      </w:ins>
    </w:p>
    <w:p>
      <w:pPr>
        <w:numPr>
          <w:ilvl w:val="-1"/>
          <w:numId w:val="0"/>
        </w:numPr>
        <w:ind w:left="0" w:firstLine="0"/>
        <w:rPr>
          <w:ins w:id="905" w:author="不迷" w:date="2021-01-09T15:37:23Z"/>
          <w:rFonts w:hint="eastAsia"/>
          <w:lang w:eastAsia="zh-CN"/>
        </w:rPr>
      </w:pPr>
      <w:ins w:id="906" w:author="不迷" w:date="2021-01-09T15:37:23Z">
        <w:r>
          <w:rPr>
            <w:rFonts w:hint="eastAsia"/>
            <w:lang w:eastAsia="zh-CN"/>
          </w:rPr>
          <w:t>（</w:t>
        </w:r>
      </w:ins>
      <w:ins w:id="907" w:author="不迷" w:date="2021-01-09T15:37:23Z">
        <w:r>
          <w:rPr>
            <w:rFonts w:hint="eastAsia"/>
            <w:lang w:val="en-US" w:eastAsia="zh-CN"/>
          </w:rPr>
          <w:t>2</w:t>
        </w:r>
      </w:ins>
      <w:ins w:id="908" w:author="不迷" w:date="2021-01-09T15:37:23Z">
        <w:r>
          <w:rPr>
            <w:rFonts w:hint="eastAsia"/>
            <w:lang w:eastAsia="zh-CN"/>
          </w:rPr>
          <w:t>）（</w:t>
        </w:r>
      </w:ins>
      <w:ins w:id="909" w:author="不迷" w:date="2021-01-09T15:37:23Z">
        <w:r>
          <w:rPr>
            <w:rFonts w:hint="eastAsia"/>
            <w:lang w:val="en-US" w:eastAsia="zh-CN"/>
          </w:rPr>
          <w:t>X与下面对号入座</w:t>
        </w:r>
      </w:ins>
      <w:ins w:id="910" w:author="不迷" w:date="2021-01-09T15:37:23Z">
        <w:r>
          <w:rPr>
            <w:rFonts w:hint="eastAsia"/>
            <w:lang w:eastAsia="zh-CN"/>
          </w:rPr>
          <w:t>）</w:t>
        </w:r>
      </w:ins>
    </w:p>
    <w:p>
      <w:pPr>
        <w:numPr>
          <w:ilvl w:val="0"/>
          <w:numId w:val="5"/>
        </w:numPr>
        <w:rPr>
          <w:ins w:id="911" w:author="不迷" w:date="2021-01-09T15:37:23Z"/>
        </w:rPr>
      </w:pPr>
      <w:ins w:id="912" w:author="不迷" w:date="2021-01-09T15:37:23Z">
        <w:r>
          <w:rPr>
            <w:rFonts w:hint="eastAsia"/>
          </w:rPr>
          <w:t>如果FDE-A-VEL或者FNDE-A-VEL（按优先顺序只取一个）大于0.7倍FDE-H-VEL或者0.7倍</w:t>
        </w:r>
      </w:ins>
      <w:ins w:id="913" w:author="不迷" w:date="2021-01-09T15:37:23Z">
        <w:r>
          <w:rPr>
            <w:rFonts w:hint="eastAsia"/>
            <w:lang w:val="en-US" w:eastAsia="zh-CN"/>
          </w:rPr>
          <w:t>F</w:t>
        </w:r>
      </w:ins>
      <w:ins w:id="914" w:author="不迷" w:date="2021-01-09T15:37:23Z">
        <w:r>
          <w:rPr>
            <w:rFonts w:hint="eastAsia"/>
          </w:rPr>
          <w:t>NDE-H-VEL或者</w:t>
        </w:r>
      </w:ins>
      <w:ins w:id="915" w:author="不迷" w:date="2021-01-09T15:40:20Z">
        <w:r>
          <w:rPr>
            <w:rFonts w:hint="eastAsia"/>
            <w:lang w:val="en-US" w:eastAsia="zh-CN"/>
          </w:rPr>
          <w:t>0.</w:t>
        </w:r>
      </w:ins>
      <w:ins w:id="916" w:author="不迷" w:date="2021-01-09T15:40:21Z">
        <w:r>
          <w:rPr>
            <w:rFonts w:hint="eastAsia"/>
            <w:lang w:val="en-US" w:eastAsia="zh-CN"/>
          </w:rPr>
          <w:t>7</w:t>
        </w:r>
      </w:ins>
      <w:ins w:id="917" w:author="不迷" w:date="2021-01-09T15:37:23Z">
        <w:r>
          <w:rPr>
            <w:rFonts w:hint="eastAsia"/>
          </w:rPr>
          <w:t>倍</w:t>
        </w:r>
      </w:ins>
      <w:ins w:id="918" w:author="不迷" w:date="2021-01-09T15:37:23Z">
        <w:r>
          <w:rPr>
            <w:rFonts w:hint="eastAsia"/>
            <w:lang w:val="en-US" w:eastAsia="zh-CN"/>
          </w:rPr>
          <w:t>F</w:t>
        </w:r>
      </w:ins>
      <w:ins w:id="919" w:author="不迷" w:date="2021-01-09T15:37:23Z">
        <w:r>
          <w:rPr>
            <w:rFonts w:hint="eastAsia"/>
          </w:rPr>
          <w:t>DE-V-VEL或者</w:t>
        </w:r>
      </w:ins>
      <w:ins w:id="920" w:author="不迷" w:date="2021-01-09T15:40:26Z">
        <w:r>
          <w:rPr>
            <w:rFonts w:hint="eastAsia"/>
            <w:lang w:val="en-US" w:eastAsia="zh-CN"/>
          </w:rPr>
          <w:t>0</w:t>
        </w:r>
      </w:ins>
      <w:ins w:id="921" w:author="不迷" w:date="2021-01-09T15:40:27Z">
        <w:r>
          <w:rPr>
            <w:rFonts w:hint="eastAsia"/>
            <w:lang w:val="en-US" w:eastAsia="zh-CN"/>
          </w:rPr>
          <w:t>.7</w:t>
        </w:r>
      </w:ins>
      <w:ins w:id="922" w:author="不迷" w:date="2021-01-09T15:37:23Z">
        <w:r>
          <w:rPr>
            <w:rFonts w:hint="eastAsia"/>
            <w:lang w:eastAsia="zh-CN"/>
          </w:rPr>
          <w:t>倍</w:t>
        </w:r>
      </w:ins>
      <w:ins w:id="923" w:author="不迷" w:date="2021-01-09T15:37:23Z">
        <w:r>
          <w:rPr>
            <w:rFonts w:hint="eastAsia"/>
            <w:lang w:val="en-US" w:eastAsia="zh-CN"/>
          </w:rPr>
          <w:t>F</w:t>
        </w:r>
      </w:ins>
      <w:ins w:id="924" w:author="不迷" w:date="2021-01-09T15:37:23Z">
        <w:r>
          <w:rPr>
            <w:rFonts w:hint="eastAsia"/>
          </w:rPr>
          <w:t>NDE-V-VEL（按优先顺序只取一个）、且FDE-A-VEL或者FNDE-A-VEL其主频与2倍频的和大于通频值的60%同时成立时。</w:t>
        </w:r>
      </w:ins>
    </w:p>
    <w:p>
      <w:pPr>
        <w:numPr>
          <w:ilvl w:val="0"/>
          <w:numId w:val="5"/>
        </w:numPr>
        <w:rPr>
          <w:ins w:id="925" w:author="不迷" w:date="2021-01-09T15:37:23Z"/>
        </w:rPr>
      </w:pPr>
      <w:ins w:id="926" w:author="不迷" w:date="2021-01-09T15:37:23Z">
        <w:r>
          <w:rPr>
            <w:rFonts w:hint="eastAsia"/>
          </w:rPr>
          <w:t>如果FDE-H-VEL、</w:t>
        </w:r>
      </w:ins>
      <w:ins w:id="927" w:author="不迷" w:date="2021-01-09T15:49:13Z">
        <w:r>
          <w:rPr>
            <w:rFonts w:hint="eastAsia"/>
            <w:lang w:val="en-US" w:eastAsia="zh-CN"/>
          </w:rPr>
          <w:t>F</w:t>
        </w:r>
      </w:ins>
      <w:ins w:id="928" w:author="不迷" w:date="2021-01-09T15:37:23Z">
        <w:r>
          <w:rPr>
            <w:rFonts w:hint="eastAsia"/>
          </w:rPr>
          <w:t>NDE-H-VEL、</w:t>
        </w:r>
      </w:ins>
      <w:ins w:id="929" w:author="不迷" w:date="2021-01-09T15:49:18Z">
        <w:r>
          <w:rPr>
            <w:rFonts w:hint="eastAsia"/>
            <w:lang w:val="en-US" w:eastAsia="zh-CN"/>
          </w:rPr>
          <w:t>F</w:t>
        </w:r>
      </w:ins>
      <w:ins w:id="930" w:author="不迷" w:date="2021-01-09T15:37:23Z">
        <w:r>
          <w:rPr>
            <w:rFonts w:hint="eastAsia"/>
          </w:rPr>
          <w:t>DE-V-VEL、</w:t>
        </w:r>
      </w:ins>
      <w:ins w:id="931" w:author="不迷" w:date="2021-01-09T15:49:24Z">
        <w:r>
          <w:rPr>
            <w:rFonts w:hint="eastAsia"/>
            <w:lang w:val="en-US" w:eastAsia="zh-CN"/>
          </w:rPr>
          <w:t>F</w:t>
        </w:r>
      </w:ins>
      <w:ins w:id="932" w:author="不迷" w:date="2021-01-09T15:37:23Z">
        <w:r>
          <w:rPr>
            <w:rFonts w:hint="eastAsia"/>
          </w:rPr>
          <w:t>NDE-V-VEL（取最大值）其主频与2倍频的和大于通频值的</w:t>
        </w:r>
      </w:ins>
      <w:ins w:id="933" w:author="不迷" w:date="2021-01-09T15:37:23Z">
        <w:r>
          <w:rPr>
            <w:rFonts w:hint="eastAsia"/>
            <w:lang w:val="en-US" w:eastAsia="zh-CN"/>
          </w:rPr>
          <w:t>8</w:t>
        </w:r>
      </w:ins>
      <w:ins w:id="934" w:author="不迷" w:date="2021-01-09T15:37:23Z">
        <w:r>
          <w:rPr>
            <w:rFonts w:hint="eastAsia"/>
          </w:rPr>
          <w:t>0%同时成立时。</w:t>
        </w:r>
      </w:ins>
    </w:p>
    <w:p/>
    <w:p/>
    <w:p>
      <w:r>
        <w:rPr>
          <w:rFonts w:hint="eastAsia"/>
        </w:rPr>
        <w:t>四、轴上零部件松动诊断规则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泵、风机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LOOSE1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LOOSE2</w:t>
            </w:r>
          </w:p>
        </w:tc>
      </w:tr>
    </w:tbl>
    <w:p/>
    <w:p>
      <w:r>
        <w:rPr>
          <w:rFonts w:hint="eastAsia"/>
        </w:rPr>
        <w:t>2、诊断规则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1）LOOSE1--</w:t>
      </w:r>
      <w:r>
        <w:rPr>
          <w:rFonts w:hint="eastAsia"/>
        </w:rPr>
        <w:t>风机、泵</w:t>
      </w:r>
      <w:ins w:id="935" w:author="不迷" w:date="2021-01-09T15:54:07Z">
        <w:r>
          <w:rPr>
            <w:rFonts w:hint="eastAsia"/>
            <w:lang w:eastAsia="zh-CN"/>
          </w:rPr>
          <w:t>（</w:t>
        </w:r>
      </w:ins>
      <w:ins w:id="936" w:author="不迷" w:date="2021-01-09T15:54:45Z">
        <w:r>
          <w:rPr>
            <w:rFonts w:hint="eastAsia"/>
            <w:lang w:eastAsia="zh-CN"/>
          </w:rPr>
          <w:t>以下</w:t>
        </w:r>
      </w:ins>
      <w:ins w:id="937" w:author="不迷" w:date="2021-01-09T15:55:23Z">
        <w:r>
          <w:rPr>
            <w:rFonts w:hint="eastAsia"/>
            <w:lang w:eastAsia="zh-CN"/>
          </w:rPr>
          <w:t>按</w:t>
        </w:r>
      </w:ins>
      <w:ins w:id="938" w:author="不迷" w:date="2021-01-09T15:55:25Z">
        <w:r>
          <w:rPr>
            <w:rFonts w:hint="eastAsia"/>
            <w:lang w:eastAsia="zh-CN"/>
          </w:rPr>
          <w:t>（</w:t>
        </w:r>
      </w:ins>
      <w:ins w:id="939" w:author="不迷" w:date="2021-01-09T15:55:26Z">
        <w:r>
          <w:rPr>
            <w:rFonts w:hint="eastAsia"/>
            <w:lang w:val="en-US" w:eastAsia="zh-CN"/>
          </w:rPr>
          <w:t>1</w:t>
        </w:r>
      </w:ins>
      <w:ins w:id="940" w:author="不迷" w:date="2021-01-09T15:55:25Z">
        <w:r>
          <w:rPr>
            <w:rFonts w:hint="eastAsia"/>
            <w:lang w:eastAsia="zh-CN"/>
          </w:rPr>
          <w:t>）</w:t>
        </w:r>
      </w:ins>
      <w:ins w:id="941" w:author="不迷" w:date="2021-01-09T15:55:29Z">
        <w:r>
          <w:rPr>
            <w:rFonts w:hint="eastAsia"/>
            <w:lang w:eastAsia="zh-CN"/>
          </w:rPr>
          <w:t>、</w:t>
        </w:r>
      </w:ins>
      <w:ins w:id="942" w:author="不迷" w:date="2021-01-09T15:55:30Z">
        <w:r>
          <w:rPr>
            <w:rFonts w:hint="eastAsia"/>
            <w:lang w:eastAsia="zh-CN"/>
          </w:rPr>
          <w:t>（</w:t>
        </w:r>
      </w:ins>
      <w:ins w:id="943" w:author="不迷" w:date="2021-01-09T15:55:30Z">
        <w:r>
          <w:rPr>
            <w:rFonts w:hint="eastAsia"/>
            <w:lang w:val="en-US" w:eastAsia="zh-CN"/>
          </w:rPr>
          <w:t>2</w:t>
        </w:r>
      </w:ins>
      <w:ins w:id="944" w:author="不迷" w:date="2021-01-09T15:55:30Z">
        <w:r>
          <w:rPr>
            <w:rFonts w:hint="eastAsia"/>
            <w:lang w:eastAsia="zh-CN"/>
          </w:rPr>
          <w:t>）</w:t>
        </w:r>
      </w:ins>
      <w:ins w:id="945" w:author="不迷" w:date="2021-01-09T15:55:37Z">
        <w:r>
          <w:rPr>
            <w:rFonts w:hint="eastAsia"/>
            <w:lang w:eastAsia="zh-CN"/>
          </w:rPr>
          <w:t>顺序</w:t>
        </w:r>
      </w:ins>
      <w:ins w:id="946" w:author="不迷" w:date="2021-01-09T15:55:43Z">
        <w:r>
          <w:rPr>
            <w:rFonts w:hint="eastAsia"/>
            <w:lang w:eastAsia="zh-CN"/>
          </w:rPr>
          <w:t>依次</w:t>
        </w:r>
      </w:ins>
      <w:ins w:id="947" w:author="不迷" w:date="2021-01-09T15:55:46Z">
        <w:r>
          <w:rPr>
            <w:rFonts w:hint="eastAsia"/>
            <w:lang w:eastAsia="zh-CN"/>
          </w:rPr>
          <w:t>判断</w:t>
        </w:r>
      </w:ins>
      <w:ins w:id="948" w:author="不迷" w:date="2021-01-09T15:54:07Z">
        <w:r>
          <w:rPr>
            <w:rFonts w:hint="eastAsia"/>
            <w:lang w:eastAsia="zh-CN"/>
          </w:rPr>
          <w:t>）</w:t>
        </w:r>
      </w:ins>
    </w:p>
    <w:p>
      <w:pPr>
        <w:numPr>
          <w:ilvl w:val="-1"/>
          <w:numId w:val="0"/>
        </w:numPr>
        <w:ind w:left="0" w:firstLine="0"/>
        <w:rPr>
          <w:ins w:id="949" w:author="不迷" w:date="2021-01-09T15:57:19Z"/>
          <w:rFonts w:hint="eastAsia" w:eastAsiaTheme="minorEastAsia"/>
          <w:lang w:eastAsia="zh-CN"/>
        </w:rPr>
      </w:pPr>
      <w:ins w:id="950" w:author="不迷" w:date="2021-01-09T15:55:11Z">
        <w:r>
          <w:rPr>
            <w:rFonts w:hint="eastAsia"/>
            <w:lang w:eastAsia="zh-CN"/>
          </w:rPr>
          <w:t>（</w:t>
        </w:r>
      </w:ins>
      <w:ins w:id="951" w:author="不迷" w:date="2021-01-09T15:55:11Z">
        <w:r>
          <w:rPr>
            <w:rFonts w:hint="eastAsia"/>
            <w:lang w:val="en-US" w:eastAsia="zh-CN"/>
          </w:rPr>
          <w:t>1</w:t>
        </w:r>
      </w:ins>
      <w:ins w:id="952" w:author="不迷" w:date="2021-01-09T15:55:11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如果FDE-H-VEL、FDE-V-VEL、FDE-A-VEL的最大值的</w:t>
      </w:r>
      <w:ins w:id="953" w:author="不迷" w:date="2021-01-09T15:45:07Z">
        <w:r>
          <w:rPr>
            <w:rFonts w:hint="eastAsia"/>
            <w:lang w:eastAsia="zh-CN"/>
          </w:rPr>
          <w:t>测点</w:t>
        </w:r>
      </w:ins>
      <w:r>
        <w:rPr>
          <w:rFonts w:hint="eastAsia"/>
        </w:rPr>
        <w:t>频谱中0.5X、1.5X、2.5X、3.5X、4.5X、5.5X至少有3个大于</w:t>
      </w:r>
      <w:ins w:id="954" w:author="不迷" w:date="2021-01-09T15:42:48Z">
        <w:r>
          <w:rPr>
            <w:rFonts w:hint="eastAsia"/>
          </w:rPr>
          <w:t>1X、2X、</w:t>
        </w:r>
      </w:ins>
      <w:ins w:id="955" w:author="不迷" w:date="2021-01-09T15:42:48Z">
        <w:r>
          <w:rPr/>
          <w:t>3</w:t>
        </w:r>
      </w:ins>
      <w:ins w:id="956" w:author="不迷" w:date="2021-01-09T15:42:48Z">
        <w:r>
          <w:rPr>
            <w:rFonts w:hint="eastAsia"/>
          </w:rPr>
          <w:t>X、4X、5X、6X的最高峰值</w:t>
        </w:r>
      </w:ins>
      <w:ins w:id="957" w:author="不迷" w:date="2021-01-09T15:42:59Z">
        <w:r>
          <w:rPr>
            <w:rFonts w:hint="eastAsia"/>
            <w:lang w:eastAsia="zh-CN"/>
          </w:rPr>
          <w:t>的</w:t>
        </w:r>
      </w:ins>
      <w:r>
        <w:rPr>
          <w:rFonts w:hint="eastAsia"/>
        </w:rPr>
        <w:t>20%。</w:t>
      </w:r>
      <w:ins w:id="958" w:author="不迷" w:date="2021-01-09T15:57:19Z">
        <w:r>
          <w:rPr>
            <w:rFonts w:hint="eastAsia"/>
            <w:lang w:eastAsia="zh-CN"/>
          </w:rPr>
          <w:t>结论：联轴端轴承或轴上其它零部件存在松动或间隙不良。</w:t>
        </w:r>
      </w:ins>
    </w:p>
    <w:p>
      <w:pPr>
        <w:numPr>
          <w:ilvl w:val="-1"/>
          <w:numId w:val="0"/>
        </w:numPr>
        <w:ind w:left="0" w:firstLine="0"/>
        <w:pPrChange w:id="959" w:author="不迷" w:date="2021-01-09T15:55:03Z">
          <w:pPr/>
        </w:pPrChange>
      </w:pPr>
    </w:p>
    <w:p>
      <w:pPr>
        <w:numPr>
          <w:ilvl w:val="-1"/>
          <w:numId w:val="0"/>
        </w:numPr>
        <w:ind w:left="0" w:firstLine="0"/>
        <w:rPr>
          <w:rFonts w:hint="eastAsia" w:eastAsiaTheme="minorEastAsia"/>
          <w:lang w:eastAsia="zh-CN"/>
        </w:rPr>
        <w:pPrChange w:id="960" w:author="不迷" w:date="2021-01-09T15:55:15Z">
          <w:pPr/>
        </w:pPrChange>
      </w:pPr>
      <w:ins w:id="961" w:author="不迷" w:date="2021-01-09T15:55:16Z">
        <w:r>
          <w:rPr>
            <w:rFonts w:hint="eastAsia"/>
            <w:lang w:eastAsia="zh-CN"/>
          </w:rPr>
          <w:t>（</w:t>
        </w:r>
      </w:ins>
      <w:ins w:id="962" w:author="不迷" w:date="2021-01-09T15:55:16Z">
        <w:r>
          <w:rPr>
            <w:rFonts w:hint="eastAsia"/>
            <w:lang w:val="en-US" w:eastAsia="zh-CN"/>
          </w:rPr>
          <w:t>2</w:t>
        </w:r>
      </w:ins>
      <w:ins w:id="963" w:author="不迷" w:date="2021-01-09T15:55:16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如果FNDE-H-VEL、FNDE-V-VEL、FNDE-A-VEL的</w:t>
      </w:r>
      <w:ins w:id="964" w:author="不迷" w:date="2021-01-09T15:44:26Z">
        <w:r>
          <w:rPr>
            <w:rFonts w:hint="eastAsia"/>
          </w:rPr>
          <w:t>最大值的</w:t>
        </w:r>
      </w:ins>
      <w:ins w:id="965" w:author="不迷" w:date="2021-01-09T15:45:12Z">
        <w:r>
          <w:rPr>
            <w:rFonts w:hint="eastAsia"/>
            <w:lang w:eastAsia="zh-CN"/>
          </w:rPr>
          <w:t>测点</w:t>
        </w:r>
      </w:ins>
      <w:ins w:id="966" w:author="不迷" w:date="2021-01-09T15:44:26Z">
        <w:r>
          <w:rPr>
            <w:rFonts w:hint="eastAsia"/>
          </w:rPr>
          <w:t>频谱中0.5X、1.5X、2.5X、3.5X、4.5X、5.5X至少有3个大于1X、2X、</w:t>
        </w:r>
      </w:ins>
      <w:ins w:id="967" w:author="不迷" w:date="2021-01-09T15:44:26Z">
        <w:r>
          <w:rPr/>
          <w:t>3</w:t>
        </w:r>
      </w:ins>
      <w:ins w:id="968" w:author="不迷" w:date="2021-01-09T15:44:26Z">
        <w:r>
          <w:rPr>
            <w:rFonts w:hint="eastAsia"/>
          </w:rPr>
          <w:t>X、4X、5X、6X的最高峰值</w:t>
        </w:r>
      </w:ins>
      <w:ins w:id="969" w:author="不迷" w:date="2021-01-09T15:44:26Z">
        <w:r>
          <w:rPr>
            <w:rFonts w:hint="eastAsia"/>
            <w:lang w:eastAsia="zh-CN"/>
          </w:rPr>
          <w:t>的</w:t>
        </w:r>
      </w:ins>
      <w:ins w:id="970" w:author="不迷" w:date="2021-01-09T15:44:26Z">
        <w:r>
          <w:rPr>
            <w:rFonts w:hint="eastAsia"/>
          </w:rPr>
          <w:t>20%。</w:t>
        </w:r>
      </w:ins>
      <w:r>
        <w:rPr>
          <w:rFonts w:hint="eastAsia"/>
        </w:rPr>
        <w:t>。</w:t>
      </w:r>
      <w:ins w:id="971" w:author="不迷" w:date="2021-01-09T15:55:52Z">
        <w:r>
          <w:rPr>
            <w:rFonts w:hint="eastAsia"/>
            <w:lang w:eastAsia="zh-CN"/>
          </w:rPr>
          <w:t>结</w:t>
        </w:r>
      </w:ins>
      <w:ins w:id="972" w:author="不迷" w:date="2021-01-09T15:55:53Z">
        <w:r>
          <w:rPr>
            <w:rFonts w:hint="eastAsia"/>
            <w:lang w:eastAsia="zh-CN"/>
          </w:rPr>
          <w:t>论</w:t>
        </w:r>
      </w:ins>
      <w:ins w:id="973" w:author="不迷" w:date="2021-01-09T15:55:54Z">
        <w:r>
          <w:rPr>
            <w:rFonts w:hint="eastAsia"/>
            <w:lang w:eastAsia="zh-CN"/>
          </w:rPr>
          <w:t>：</w:t>
        </w:r>
      </w:ins>
      <w:ins w:id="974" w:author="不迷" w:date="2021-01-09T15:56:03Z">
        <w:r>
          <w:rPr>
            <w:rFonts w:hint="eastAsia"/>
            <w:lang w:eastAsia="zh-CN"/>
          </w:rPr>
          <w:t>非联轴端</w:t>
        </w:r>
      </w:ins>
      <w:ins w:id="975" w:author="不迷" w:date="2021-01-09T15:56:07Z">
        <w:r>
          <w:rPr>
            <w:rFonts w:hint="eastAsia"/>
            <w:lang w:eastAsia="zh-CN"/>
          </w:rPr>
          <w:t>轴承</w:t>
        </w:r>
      </w:ins>
      <w:ins w:id="976" w:author="不迷" w:date="2021-01-09T15:56:47Z">
        <w:r>
          <w:rPr>
            <w:rFonts w:hint="eastAsia"/>
            <w:lang w:eastAsia="zh-CN"/>
          </w:rPr>
          <w:t>或</w:t>
        </w:r>
      </w:ins>
      <w:ins w:id="977" w:author="不迷" w:date="2021-01-09T15:56:50Z">
        <w:r>
          <w:rPr>
            <w:rFonts w:hint="eastAsia"/>
            <w:lang w:eastAsia="zh-CN"/>
          </w:rPr>
          <w:t>轴上</w:t>
        </w:r>
      </w:ins>
      <w:ins w:id="978" w:author="不迷" w:date="2021-01-09T15:56:53Z">
        <w:r>
          <w:rPr>
            <w:rFonts w:hint="eastAsia"/>
            <w:lang w:eastAsia="zh-CN"/>
          </w:rPr>
          <w:t>其它</w:t>
        </w:r>
      </w:ins>
      <w:ins w:id="979" w:author="不迷" w:date="2021-01-09T15:56:55Z">
        <w:r>
          <w:rPr>
            <w:rFonts w:hint="eastAsia"/>
            <w:lang w:eastAsia="zh-CN"/>
          </w:rPr>
          <w:t>零部件</w:t>
        </w:r>
      </w:ins>
      <w:ins w:id="980" w:author="不迷" w:date="2021-01-09T15:56:13Z">
        <w:r>
          <w:rPr>
            <w:rFonts w:hint="eastAsia"/>
            <w:lang w:eastAsia="zh-CN"/>
          </w:rPr>
          <w:t>存在</w:t>
        </w:r>
      </w:ins>
      <w:ins w:id="981" w:author="不迷" w:date="2021-01-09T15:56:16Z">
        <w:r>
          <w:rPr>
            <w:rFonts w:hint="eastAsia"/>
            <w:lang w:eastAsia="zh-CN"/>
          </w:rPr>
          <w:t>松动</w:t>
        </w:r>
      </w:ins>
      <w:ins w:id="982" w:author="不迷" w:date="2021-01-09T15:57:07Z">
        <w:r>
          <w:rPr>
            <w:rFonts w:hint="eastAsia"/>
            <w:lang w:eastAsia="zh-CN"/>
          </w:rPr>
          <w:t>或</w:t>
        </w:r>
      </w:ins>
      <w:ins w:id="983" w:author="不迷" w:date="2021-01-09T15:57:09Z">
        <w:r>
          <w:rPr>
            <w:rFonts w:hint="eastAsia"/>
            <w:lang w:eastAsia="zh-CN"/>
          </w:rPr>
          <w:t>间隙</w:t>
        </w:r>
      </w:ins>
      <w:ins w:id="984" w:author="不迷" w:date="2021-01-09T15:57:10Z">
        <w:r>
          <w:rPr>
            <w:rFonts w:hint="eastAsia"/>
            <w:lang w:eastAsia="zh-CN"/>
          </w:rPr>
          <w:t>不良</w:t>
        </w:r>
      </w:ins>
      <w:ins w:id="985" w:author="不迷" w:date="2021-01-09T15:57:03Z">
        <w:r>
          <w:rPr>
            <w:rFonts w:hint="eastAsia"/>
            <w:lang w:eastAsia="zh-CN"/>
          </w:rPr>
          <w:t>。</w:t>
        </w:r>
      </w:ins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2）LOOSE2</w:t>
      </w:r>
      <w:r>
        <w:rPr>
          <w:rFonts w:hint="eastAsia"/>
        </w:rPr>
        <w:t>-电机</w:t>
      </w:r>
      <w:ins w:id="986" w:author="不迷" w:date="2021-01-09T15:58:23Z">
        <w:r>
          <w:rPr>
            <w:rFonts w:hint="eastAsia"/>
            <w:lang w:eastAsia="zh-CN"/>
          </w:rPr>
          <w:t>（以下按（</w:t>
        </w:r>
      </w:ins>
      <w:ins w:id="987" w:author="不迷" w:date="2021-01-09T15:58:23Z">
        <w:r>
          <w:rPr>
            <w:rFonts w:hint="eastAsia"/>
            <w:lang w:val="en-US" w:eastAsia="zh-CN"/>
          </w:rPr>
          <w:t>1</w:t>
        </w:r>
      </w:ins>
      <w:ins w:id="988" w:author="不迷" w:date="2021-01-09T15:58:23Z">
        <w:r>
          <w:rPr>
            <w:rFonts w:hint="eastAsia"/>
            <w:lang w:eastAsia="zh-CN"/>
          </w:rPr>
          <w:t>）、（</w:t>
        </w:r>
      </w:ins>
      <w:ins w:id="989" w:author="不迷" w:date="2021-01-09T15:58:23Z">
        <w:r>
          <w:rPr>
            <w:rFonts w:hint="eastAsia"/>
            <w:lang w:val="en-US" w:eastAsia="zh-CN"/>
          </w:rPr>
          <w:t>2</w:t>
        </w:r>
      </w:ins>
      <w:ins w:id="990" w:author="不迷" w:date="2021-01-09T15:58:23Z">
        <w:r>
          <w:rPr>
            <w:rFonts w:hint="eastAsia"/>
            <w:lang w:eastAsia="zh-CN"/>
          </w:rPr>
          <w:t>）顺序依次判断）</w:t>
        </w:r>
      </w:ins>
    </w:p>
    <w:p>
      <w:pPr>
        <w:numPr>
          <w:ilvl w:val="-1"/>
          <w:numId w:val="0"/>
        </w:numPr>
        <w:ind w:left="0" w:firstLine="0"/>
        <w:rPr>
          <w:ins w:id="992" w:author="不迷" w:date="2021-01-09T15:46:15Z"/>
        </w:rPr>
        <w:pPrChange w:id="991" w:author="不迷" w:date="2021-01-09T15:58:31Z">
          <w:pPr/>
        </w:pPrChange>
      </w:pPr>
      <w:ins w:id="993" w:author="不迷" w:date="2021-01-09T15:58:02Z">
        <w:r>
          <w:rPr>
            <w:rFonts w:hint="eastAsia"/>
            <w:lang w:eastAsia="zh-CN"/>
          </w:rPr>
          <w:t>（</w:t>
        </w:r>
      </w:ins>
      <w:ins w:id="994" w:author="不迷" w:date="2021-01-09T15:58:02Z">
        <w:r>
          <w:rPr>
            <w:rFonts w:hint="eastAsia"/>
            <w:lang w:val="en-US" w:eastAsia="zh-CN"/>
          </w:rPr>
          <w:t>1</w:t>
        </w:r>
      </w:ins>
      <w:ins w:id="995" w:author="不迷" w:date="2021-01-09T15:58:02Z">
        <w:r>
          <w:rPr>
            <w:rFonts w:hint="eastAsia"/>
            <w:lang w:eastAsia="zh-CN"/>
          </w:rPr>
          <w:t>）</w:t>
        </w:r>
      </w:ins>
      <w:ins w:id="996" w:author="不迷" w:date="2021-01-09T15:46:15Z">
        <w:r>
          <w:rPr>
            <w:rFonts w:hint="eastAsia"/>
          </w:rPr>
          <w:t>如果</w:t>
        </w:r>
      </w:ins>
      <w:ins w:id="997" w:author="不迷" w:date="2021-01-09T15:47:13Z">
        <w:r>
          <w:rPr>
            <w:rFonts w:hint="eastAsia"/>
            <w:lang w:eastAsia="zh-CN"/>
          </w:rPr>
          <w:t>M</w:t>
        </w:r>
      </w:ins>
      <w:ins w:id="998" w:author="不迷" w:date="2021-01-09T15:46:15Z">
        <w:r>
          <w:rPr>
            <w:rFonts w:hint="eastAsia"/>
          </w:rPr>
          <w:t>DE-H-VEL、</w:t>
        </w:r>
      </w:ins>
      <w:ins w:id="999" w:author="不迷" w:date="2021-01-09T15:50:09Z">
        <w:r>
          <w:rPr>
            <w:rFonts w:hint="eastAsia"/>
            <w:lang w:val="en-US" w:eastAsia="zh-CN"/>
          </w:rPr>
          <w:t>M</w:t>
        </w:r>
      </w:ins>
      <w:ins w:id="1000" w:author="不迷" w:date="2021-01-09T15:46:15Z">
        <w:r>
          <w:rPr>
            <w:rFonts w:hint="eastAsia"/>
          </w:rPr>
          <w:t>DE-V-VEL、</w:t>
        </w:r>
      </w:ins>
      <w:ins w:id="1001" w:author="不迷" w:date="2021-01-09T15:50:14Z">
        <w:r>
          <w:rPr>
            <w:rFonts w:hint="eastAsia"/>
            <w:lang w:val="en-US" w:eastAsia="zh-CN"/>
          </w:rPr>
          <w:t>M</w:t>
        </w:r>
      </w:ins>
      <w:ins w:id="1002" w:author="不迷" w:date="2021-01-09T15:46:15Z">
        <w:r>
          <w:rPr>
            <w:rFonts w:hint="eastAsia"/>
          </w:rPr>
          <w:t>DE-A-VEL的最大值的</w:t>
        </w:r>
      </w:ins>
      <w:ins w:id="1003" w:author="不迷" w:date="2021-01-09T15:46:15Z">
        <w:r>
          <w:rPr>
            <w:rFonts w:hint="eastAsia"/>
            <w:lang w:eastAsia="zh-CN"/>
          </w:rPr>
          <w:t>测点</w:t>
        </w:r>
      </w:ins>
      <w:ins w:id="1004" w:author="不迷" w:date="2021-01-09T15:46:15Z">
        <w:r>
          <w:rPr>
            <w:rFonts w:hint="eastAsia"/>
          </w:rPr>
          <w:t>频谱中0.5X、1.5X、2.5X、3.5X、4.5X、5.5X至少有3个大于1X、2X、</w:t>
        </w:r>
      </w:ins>
      <w:ins w:id="1005" w:author="不迷" w:date="2021-01-09T15:46:15Z">
        <w:r>
          <w:rPr/>
          <w:t>3</w:t>
        </w:r>
      </w:ins>
      <w:ins w:id="1006" w:author="不迷" w:date="2021-01-09T15:46:15Z">
        <w:r>
          <w:rPr>
            <w:rFonts w:hint="eastAsia"/>
          </w:rPr>
          <w:t>X、4X、5X、6X的最高峰值</w:t>
        </w:r>
      </w:ins>
      <w:ins w:id="1007" w:author="不迷" w:date="2021-01-09T15:46:15Z">
        <w:r>
          <w:rPr>
            <w:rFonts w:hint="eastAsia"/>
            <w:lang w:eastAsia="zh-CN"/>
          </w:rPr>
          <w:t>的</w:t>
        </w:r>
      </w:ins>
      <w:ins w:id="1008" w:author="不迷" w:date="2021-01-09T15:46:15Z">
        <w:r>
          <w:rPr>
            <w:rFonts w:hint="eastAsia"/>
          </w:rPr>
          <w:t>20%。</w:t>
        </w:r>
      </w:ins>
      <w:ins w:id="1009" w:author="不迷" w:date="2021-01-09T15:57:53Z">
        <w:r>
          <w:rPr>
            <w:rFonts w:hint="eastAsia"/>
            <w:lang w:eastAsia="zh-CN"/>
          </w:rPr>
          <w:t>结论：联轴端轴承或轴上其它零部件存在松动或间隙不良。</w:t>
        </w:r>
      </w:ins>
    </w:p>
    <w:p>
      <w:pPr>
        <w:numPr>
          <w:ilvl w:val="-1"/>
          <w:numId w:val="0"/>
        </w:numPr>
        <w:ind w:left="0" w:firstLine="0"/>
        <w:rPr>
          <w:ins w:id="1010" w:author="不迷" w:date="2021-01-09T15:57:44Z"/>
          <w:rFonts w:hint="eastAsia" w:eastAsiaTheme="minorEastAsia"/>
          <w:lang w:eastAsia="zh-CN"/>
        </w:rPr>
      </w:pPr>
      <w:ins w:id="1011" w:author="不迷" w:date="2021-01-09T15:46:15Z">
        <w:r>
          <w:rPr>
            <w:rFonts w:hint="eastAsia"/>
          </w:rPr>
          <w:t>如果</w:t>
        </w:r>
      </w:ins>
      <w:ins w:id="1012" w:author="不迷" w:date="2021-01-09T15:50:21Z">
        <w:r>
          <w:rPr>
            <w:rFonts w:hint="eastAsia"/>
            <w:lang w:val="en-US" w:eastAsia="zh-CN"/>
          </w:rPr>
          <w:t>M</w:t>
        </w:r>
      </w:ins>
      <w:ins w:id="1013" w:author="不迷" w:date="2021-01-09T15:46:15Z">
        <w:r>
          <w:rPr>
            <w:rFonts w:hint="eastAsia"/>
          </w:rPr>
          <w:t>NDE-H-VEL、</w:t>
        </w:r>
      </w:ins>
      <w:ins w:id="1014" w:author="不迷" w:date="2021-01-09T15:50:24Z">
        <w:r>
          <w:rPr>
            <w:rFonts w:hint="eastAsia"/>
            <w:lang w:val="en-US" w:eastAsia="zh-CN"/>
          </w:rPr>
          <w:t>M</w:t>
        </w:r>
      </w:ins>
      <w:ins w:id="1015" w:author="不迷" w:date="2021-01-09T15:46:15Z">
        <w:r>
          <w:rPr>
            <w:rFonts w:hint="eastAsia"/>
          </w:rPr>
          <w:t>NDE-V-VEL、</w:t>
        </w:r>
      </w:ins>
      <w:ins w:id="1016" w:author="不迷" w:date="2021-01-09T15:50:29Z">
        <w:r>
          <w:rPr>
            <w:rFonts w:hint="eastAsia"/>
            <w:lang w:val="en-US" w:eastAsia="zh-CN"/>
          </w:rPr>
          <w:t>M</w:t>
        </w:r>
      </w:ins>
      <w:ins w:id="1017" w:author="不迷" w:date="2021-01-09T15:46:15Z">
        <w:r>
          <w:rPr>
            <w:rFonts w:hint="eastAsia"/>
          </w:rPr>
          <w:t>NDE-A-VEL的最大值的</w:t>
        </w:r>
      </w:ins>
      <w:ins w:id="1018" w:author="不迷" w:date="2021-01-09T15:46:15Z">
        <w:r>
          <w:rPr>
            <w:rFonts w:hint="eastAsia"/>
            <w:lang w:eastAsia="zh-CN"/>
          </w:rPr>
          <w:t>测点</w:t>
        </w:r>
      </w:ins>
      <w:ins w:id="1019" w:author="不迷" w:date="2021-01-09T15:46:15Z">
        <w:r>
          <w:rPr>
            <w:rFonts w:hint="eastAsia"/>
          </w:rPr>
          <w:t>频谱中0.5X、1.5X、2.5X、3.5X、4.5X、5.5X至少有3个大于1X、2X、</w:t>
        </w:r>
      </w:ins>
      <w:ins w:id="1020" w:author="不迷" w:date="2021-01-09T15:46:15Z">
        <w:r>
          <w:rPr/>
          <w:t>3</w:t>
        </w:r>
      </w:ins>
      <w:ins w:id="1021" w:author="不迷" w:date="2021-01-09T15:46:15Z">
        <w:r>
          <w:rPr>
            <w:rFonts w:hint="eastAsia"/>
          </w:rPr>
          <w:t>X、4X、5X、6X的最高峰值</w:t>
        </w:r>
      </w:ins>
      <w:ins w:id="1022" w:author="不迷" w:date="2021-01-09T15:46:15Z">
        <w:r>
          <w:rPr>
            <w:rFonts w:hint="eastAsia"/>
            <w:lang w:eastAsia="zh-CN"/>
          </w:rPr>
          <w:t>的</w:t>
        </w:r>
      </w:ins>
      <w:ins w:id="1023" w:author="不迷" w:date="2021-01-09T15:46:15Z">
        <w:r>
          <w:rPr>
            <w:rFonts w:hint="eastAsia"/>
          </w:rPr>
          <w:t>20%。</w:t>
        </w:r>
      </w:ins>
      <w:ins w:id="1024" w:author="不迷" w:date="2021-01-09T15:57:44Z">
        <w:r>
          <w:rPr>
            <w:rFonts w:hint="eastAsia"/>
            <w:lang w:eastAsia="zh-CN"/>
          </w:rPr>
          <w:t>结论：非联轴端轴承或轴上其它零部件存在松动或间隙不良。</w:t>
        </w:r>
      </w:ins>
    </w:p>
    <w:p/>
    <w:p>
      <w:r>
        <w:rPr>
          <w:rFonts w:hint="eastAsia"/>
        </w:rPr>
        <w:t>五、</w:t>
      </w:r>
      <w:ins w:id="1025" w:author="xi clark" w:date="2021-01-02T00:05:00Z">
        <w:r>
          <w:rPr>
            <w:rFonts w:hint="eastAsia"/>
          </w:rPr>
          <w:t>动静</w:t>
        </w:r>
      </w:ins>
      <w:r>
        <w:rPr>
          <w:rFonts w:hint="eastAsia"/>
        </w:rPr>
        <w:t>摩擦故障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137"/>
        <w:tblGridChange w:id="1026">
          <w:tblGrid>
            <w:gridCol w:w="2642"/>
            <w:gridCol w:w="2137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泵、风机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RUB1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027" w:author="xi clark" w:date="2020-12-30T14:18:00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06" w:hRule="atLeast"/>
          <w:trPrChange w:id="1027" w:author="xi clark" w:date="2020-12-30T14:18:00Z">
            <w:trPr>
              <w:trHeight w:val="513" w:hRule="atLeast"/>
            </w:trPr>
          </w:trPrChange>
        </w:trPr>
        <w:tc>
          <w:tcPr>
            <w:tcW w:w="2642" w:type="dxa"/>
            <w:tcPrChange w:id="1028" w:author="xi clark" w:date="2020-12-30T14:18:00Z">
              <w:tcPr>
                <w:tcW w:w="2642" w:type="dxa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137" w:type="dxa"/>
            <w:tcPrChange w:id="1029" w:author="xi clark" w:date="2020-12-30T14:18:00Z">
              <w:tcPr>
                <w:tcW w:w="2137" w:type="dxa"/>
              </w:tcPr>
            </w:tcPrChange>
          </w:tcPr>
          <w:p>
            <w:pPr>
              <w:jc w:val="center"/>
            </w:pPr>
            <w:r>
              <w:rPr>
                <w:rFonts w:hint="eastAsia"/>
              </w:rPr>
              <w:t>RUB2</w:t>
            </w:r>
          </w:p>
        </w:tc>
      </w:tr>
    </w:tbl>
    <w:p/>
    <w:p>
      <w:r>
        <w:rPr>
          <w:rFonts w:hint="eastAsia"/>
        </w:rPr>
        <w:t>2、诊断规则</w:t>
      </w:r>
    </w:p>
    <w:p>
      <w:pPr>
        <w:ind w:left="420" w:leftChars="200"/>
      </w:pPr>
      <w:r>
        <w:rPr>
          <w:rFonts w:hint="eastAsia"/>
          <w:b/>
          <w:bCs/>
        </w:rPr>
        <w:t>1）RUB1</w:t>
      </w:r>
      <w:r>
        <w:rPr>
          <w:rFonts w:hint="eastAsia"/>
        </w:rPr>
        <w:t>--泵、风机</w:t>
      </w:r>
      <w:ins w:id="1030" w:author="不迷" w:date="2021-01-09T16:00:46Z">
        <w:r>
          <w:rPr>
            <w:rFonts w:hint="eastAsia"/>
            <w:lang w:eastAsia="zh-CN"/>
          </w:rPr>
          <w:t>（以下按（</w:t>
        </w:r>
      </w:ins>
      <w:ins w:id="1031" w:author="不迷" w:date="2021-01-09T16:00:46Z">
        <w:r>
          <w:rPr>
            <w:rFonts w:hint="eastAsia"/>
            <w:lang w:val="en-US" w:eastAsia="zh-CN"/>
          </w:rPr>
          <w:t>1</w:t>
        </w:r>
      </w:ins>
      <w:ins w:id="1032" w:author="不迷" w:date="2021-01-09T16:00:46Z">
        <w:r>
          <w:rPr>
            <w:rFonts w:hint="eastAsia"/>
            <w:lang w:eastAsia="zh-CN"/>
          </w:rPr>
          <w:t>）、（</w:t>
        </w:r>
      </w:ins>
      <w:ins w:id="1033" w:author="不迷" w:date="2021-01-09T16:00:46Z">
        <w:r>
          <w:rPr>
            <w:rFonts w:hint="eastAsia"/>
            <w:lang w:val="en-US" w:eastAsia="zh-CN"/>
          </w:rPr>
          <w:t>2</w:t>
        </w:r>
      </w:ins>
      <w:ins w:id="1034" w:author="不迷" w:date="2021-01-09T16:00:46Z">
        <w:r>
          <w:rPr>
            <w:rFonts w:hint="eastAsia"/>
            <w:lang w:eastAsia="zh-CN"/>
          </w:rPr>
          <w:t>）顺序依次判断）</w:t>
        </w:r>
      </w:ins>
    </w:p>
    <w:p>
      <w:pPr>
        <w:ind w:firstLine="420" w:firstLineChars="200"/>
      </w:pPr>
      <w:ins w:id="1035" w:author="不迷" w:date="2021-01-09T15:59:52Z">
        <w:r>
          <w:rPr>
            <w:rFonts w:hint="eastAsia"/>
            <w:lang w:eastAsia="zh-CN"/>
          </w:rPr>
          <w:t>（</w:t>
        </w:r>
      </w:ins>
      <w:ins w:id="1036" w:author="不迷" w:date="2021-01-09T15:59:53Z">
        <w:r>
          <w:rPr>
            <w:rFonts w:hint="eastAsia"/>
            <w:lang w:val="en-US" w:eastAsia="zh-CN"/>
          </w:rPr>
          <w:t>1</w:t>
        </w:r>
      </w:ins>
      <w:ins w:id="1037" w:author="不迷" w:date="2021-01-09T15:59:52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如果FDE-H-VEL、FDE-V-VEL、FDE-A-VEL的最大值的频谱中大于6X的所有整数倍频分量中至少有10个频率的幅值大于频谱中</w:t>
      </w:r>
      <w:ins w:id="1038" w:author="不迷" w:date="2021-01-09T16:02:16Z">
        <w:r>
          <w:rPr>
            <w:rFonts w:hint="eastAsia"/>
          </w:rPr>
          <w:t>1X、2X、</w:t>
        </w:r>
      </w:ins>
      <w:ins w:id="1039" w:author="不迷" w:date="2021-01-09T16:02:16Z">
        <w:r>
          <w:rPr/>
          <w:t>3</w:t>
        </w:r>
      </w:ins>
      <w:ins w:id="1040" w:author="不迷" w:date="2021-01-09T16:02:16Z">
        <w:r>
          <w:rPr>
            <w:rFonts w:hint="eastAsia"/>
          </w:rPr>
          <w:t>X、4X、5X、6X的最高峰值</w:t>
        </w:r>
      </w:ins>
      <w:ins w:id="1041" w:author="不迷" w:date="2021-01-09T16:02:16Z">
        <w:r>
          <w:rPr>
            <w:rFonts w:hint="eastAsia"/>
            <w:lang w:eastAsia="zh-CN"/>
          </w:rPr>
          <w:t>的</w:t>
        </w:r>
      </w:ins>
      <w:ins w:id="1042" w:author="不迷" w:date="2021-01-09T16:02:30Z">
        <w:r>
          <w:rPr>
            <w:rFonts w:hint="eastAsia"/>
            <w:lang w:val="en-US" w:eastAsia="zh-CN"/>
          </w:rPr>
          <w:t>1</w:t>
        </w:r>
      </w:ins>
      <w:ins w:id="1043" w:author="不迷" w:date="2021-01-09T16:02:16Z">
        <w:r>
          <w:rPr>
            <w:rFonts w:hint="eastAsia"/>
          </w:rPr>
          <w:t>0%</w:t>
        </w:r>
      </w:ins>
      <w:r>
        <w:rPr>
          <w:rFonts w:hint="eastAsia"/>
        </w:rPr>
        <w:t>。结论：联轴端轴承或轴上零部件存在</w:t>
      </w:r>
      <w:ins w:id="1044" w:author="不迷" w:date="2021-01-09T16:02:58Z">
        <w:r>
          <w:rPr>
            <w:rFonts w:hint="eastAsia"/>
            <w:lang w:eastAsia="zh-CN"/>
          </w:rPr>
          <w:t>动静</w:t>
        </w:r>
      </w:ins>
      <w:r>
        <w:rPr>
          <w:rFonts w:hint="eastAsia"/>
        </w:rPr>
        <w:t>摩擦故障，检查联轴端轴承等部位动静安装配合状态。</w:t>
      </w:r>
    </w:p>
    <w:p>
      <w:pPr>
        <w:ind w:firstLine="420" w:firstLineChars="200"/>
      </w:pPr>
      <w:ins w:id="1045" w:author="不迷" w:date="2021-01-09T15:59:58Z">
        <w:r>
          <w:rPr>
            <w:rFonts w:hint="eastAsia"/>
            <w:lang w:eastAsia="zh-CN"/>
          </w:rPr>
          <w:t>（</w:t>
        </w:r>
      </w:ins>
      <w:ins w:id="1046" w:author="不迷" w:date="2021-01-09T15:59:59Z">
        <w:r>
          <w:rPr>
            <w:rFonts w:hint="eastAsia"/>
            <w:lang w:val="en-US" w:eastAsia="zh-CN"/>
          </w:rPr>
          <w:t>2</w:t>
        </w:r>
      </w:ins>
      <w:ins w:id="1047" w:author="不迷" w:date="2021-01-09T15:59:58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如果FNDE-H-VEL、FNDE-V-VEL、FNDE-A-VEL的最大值的频谱中大于6X的所有整数倍频分量中至少有10个频率的幅值大于频谱中</w:t>
      </w:r>
      <w:ins w:id="1048" w:author="不迷" w:date="2021-01-09T16:03:37Z">
        <w:r>
          <w:rPr>
            <w:rFonts w:hint="eastAsia"/>
          </w:rPr>
          <w:t>1X、2X、</w:t>
        </w:r>
      </w:ins>
      <w:ins w:id="1049" w:author="不迷" w:date="2021-01-09T16:03:37Z">
        <w:r>
          <w:rPr/>
          <w:t>3</w:t>
        </w:r>
      </w:ins>
      <w:ins w:id="1050" w:author="不迷" w:date="2021-01-09T16:03:37Z">
        <w:r>
          <w:rPr>
            <w:rFonts w:hint="eastAsia"/>
          </w:rPr>
          <w:t>X、4X、5X、6X的最高峰值</w:t>
        </w:r>
      </w:ins>
      <w:ins w:id="1051" w:author="不迷" w:date="2021-01-09T16:03:37Z">
        <w:r>
          <w:rPr>
            <w:rFonts w:hint="eastAsia"/>
            <w:lang w:eastAsia="zh-CN"/>
          </w:rPr>
          <w:t>的</w:t>
        </w:r>
      </w:ins>
      <w:ins w:id="1052" w:author="不迷" w:date="2021-01-09T16:03:40Z">
        <w:r>
          <w:rPr>
            <w:rFonts w:hint="eastAsia"/>
            <w:lang w:val="en-US" w:eastAsia="zh-CN"/>
          </w:rPr>
          <w:t>1</w:t>
        </w:r>
      </w:ins>
      <w:ins w:id="1053" w:author="不迷" w:date="2021-01-09T16:03:37Z">
        <w:r>
          <w:rPr>
            <w:rFonts w:hint="eastAsia"/>
          </w:rPr>
          <w:t>0%</w:t>
        </w:r>
      </w:ins>
      <w:r>
        <w:rPr>
          <w:rFonts w:hint="eastAsia"/>
        </w:rPr>
        <w:t>。结论：非联轴端轴承或轴上零部件存在</w:t>
      </w:r>
      <w:del w:id="1054" w:author="不迷" w:date="2021-01-09T16:04:34Z">
        <w:r>
          <w:rPr>
            <w:rFonts w:hint="eastAsia"/>
          </w:rPr>
          <w:delText>松动</w:delText>
        </w:r>
      </w:del>
      <w:ins w:id="1055" w:author="不迷" w:date="2021-01-09T16:04:34Z">
        <w:r>
          <w:rPr>
            <w:rFonts w:hint="eastAsia"/>
            <w:lang w:eastAsia="zh-CN"/>
          </w:rPr>
          <w:t>动静</w:t>
        </w:r>
      </w:ins>
      <w:r>
        <w:rPr>
          <w:rFonts w:hint="eastAsia"/>
        </w:rPr>
        <w:t>摩擦，检查非联轴端轴承等部位动静安装配合状态。</w:t>
      </w:r>
    </w:p>
    <w:p>
      <w:r>
        <w:rPr>
          <w:rFonts w:hint="eastAsia"/>
        </w:rPr>
        <w:t xml:space="preserve">  </w:t>
      </w:r>
      <w:r>
        <w:rPr>
          <w:rFonts w:hint="eastAsia"/>
          <w:b/>
          <w:bCs/>
        </w:rPr>
        <w:t xml:space="preserve"> 2）RUB2</w:t>
      </w:r>
      <w:r>
        <w:rPr>
          <w:rFonts w:hint="eastAsia"/>
        </w:rPr>
        <w:t>--电机</w:t>
      </w:r>
      <w:ins w:id="1056" w:author="不迷" w:date="2021-01-09T16:00:49Z">
        <w:r>
          <w:rPr>
            <w:rFonts w:hint="eastAsia"/>
            <w:lang w:eastAsia="zh-CN"/>
          </w:rPr>
          <w:t>（以下按（</w:t>
        </w:r>
      </w:ins>
      <w:ins w:id="1057" w:author="不迷" w:date="2021-01-09T16:00:49Z">
        <w:r>
          <w:rPr>
            <w:rFonts w:hint="eastAsia"/>
            <w:lang w:val="en-US" w:eastAsia="zh-CN"/>
          </w:rPr>
          <w:t>1</w:t>
        </w:r>
      </w:ins>
      <w:ins w:id="1058" w:author="不迷" w:date="2021-01-09T16:00:49Z">
        <w:r>
          <w:rPr>
            <w:rFonts w:hint="eastAsia"/>
            <w:lang w:eastAsia="zh-CN"/>
          </w:rPr>
          <w:t>）、（</w:t>
        </w:r>
      </w:ins>
      <w:ins w:id="1059" w:author="不迷" w:date="2021-01-09T16:00:49Z">
        <w:r>
          <w:rPr>
            <w:rFonts w:hint="eastAsia"/>
            <w:lang w:val="en-US" w:eastAsia="zh-CN"/>
          </w:rPr>
          <w:t>2</w:t>
        </w:r>
      </w:ins>
      <w:ins w:id="1060" w:author="不迷" w:date="2021-01-09T16:00:49Z">
        <w:r>
          <w:rPr>
            <w:rFonts w:hint="eastAsia"/>
            <w:lang w:eastAsia="zh-CN"/>
          </w:rPr>
          <w:t>）顺序依次判断）</w:t>
        </w:r>
      </w:ins>
    </w:p>
    <w:p>
      <w:pPr>
        <w:ind w:firstLine="420" w:firstLineChars="200"/>
      </w:pPr>
      <w:r>
        <w:rPr>
          <w:rFonts w:hint="eastAsia"/>
        </w:rPr>
        <w:t xml:space="preserve"> </w:t>
      </w:r>
      <w:ins w:id="1061" w:author="不迷" w:date="2021-01-09T16:06:06Z">
        <w:r>
          <w:rPr>
            <w:rFonts w:hint="eastAsia"/>
            <w:lang w:eastAsia="zh-CN"/>
          </w:rPr>
          <w:t>（</w:t>
        </w:r>
      </w:ins>
      <w:ins w:id="1062" w:author="不迷" w:date="2021-01-09T16:06:07Z">
        <w:r>
          <w:rPr>
            <w:rFonts w:hint="eastAsia"/>
            <w:lang w:val="en-US" w:eastAsia="zh-CN"/>
          </w:rPr>
          <w:t>1</w:t>
        </w:r>
      </w:ins>
      <w:ins w:id="1063" w:author="不迷" w:date="2021-01-09T16:06:06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 xml:space="preserve"> 如果MDE-H-VEL、MDE-V-VEL、MDE-A-VEL的最大值的频谱中大于6X的所有整数倍频分量中至少有10个频率的幅值大于频谱中</w:t>
      </w:r>
      <w:ins w:id="1064" w:author="不迷" w:date="2021-01-09T16:03:53Z">
        <w:r>
          <w:rPr>
            <w:rFonts w:hint="eastAsia"/>
          </w:rPr>
          <w:t>1X、2X、</w:t>
        </w:r>
      </w:ins>
      <w:ins w:id="1065" w:author="不迷" w:date="2021-01-09T16:03:53Z">
        <w:r>
          <w:rPr/>
          <w:t>3</w:t>
        </w:r>
      </w:ins>
      <w:ins w:id="1066" w:author="不迷" w:date="2021-01-09T16:03:53Z">
        <w:r>
          <w:rPr>
            <w:rFonts w:hint="eastAsia"/>
          </w:rPr>
          <w:t>X、4X、5X、6X的最高峰值</w:t>
        </w:r>
      </w:ins>
      <w:ins w:id="1067" w:author="不迷" w:date="2021-01-09T16:03:53Z">
        <w:r>
          <w:rPr>
            <w:rFonts w:hint="eastAsia"/>
            <w:lang w:eastAsia="zh-CN"/>
          </w:rPr>
          <w:t>的</w:t>
        </w:r>
      </w:ins>
      <w:ins w:id="1068" w:author="不迷" w:date="2021-01-09T16:03:55Z">
        <w:r>
          <w:rPr>
            <w:rFonts w:hint="eastAsia"/>
            <w:lang w:val="en-US" w:eastAsia="zh-CN"/>
          </w:rPr>
          <w:t>1</w:t>
        </w:r>
      </w:ins>
      <w:ins w:id="1069" w:author="不迷" w:date="2021-01-09T16:03:53Z">
        <w:r>
          <w:rPr>
            <w:rFonts w:hint="eastAsia"/>
          </w:rPr>
          <w:t>0%</w:t>
        </w:r>
      </w:ins>
      <w:r>
        <w:rPr>
          <w:rFonts w:hint="eastAsia"/>
        </w:rPr>
        <w:t>。结论：联轴端轴承或轴上零部件存在</w:t>
      </w:r>
      <w:ins w:id="1070" w:author="不迷" w:date="2021-01-09T16:04:46Z">
        <w:r>
          <w:rPr>
            <w:rFonts w:hint="eastAsia"/>
            <w:lang w:eastAsia="zh-CN"/>
          </w:rPr>
          <w:t>动</w:t>
        </w:r>
      </w:ins>
      <w:ins w:id="1071" w:author="不迷" w:date="2021-01-09T16:04:49Z">
        <w:r>
          <w:rPr>
            <w:rFonts w:hint="eastAsia"/>
            <w:lang w:eastAsia="zh-CN"/>
          </w:rPr>
          <w:t>静</w:t>
        </w:r>
      </w:ins>
      <w:r>
        <w:rPr>
          <w:rFonts w:hint="eastAsia"/>
        </w:rPr>
        <w:t>摩擦故障，检查联轴端轴承等部位动静安装配合状态。</w:t>
      </w:r>
    </w:p>
    <w:p>
      <w:pPr>
        <w:ind w:firstLine="420" w:firstLineChars="200"/>
      </w:pPr>
      <w:ins w:id="1072" w:author="不迷" w:date="2021-01-09T16:06:10Z">
        <w:r>
          <w:rPr>
            <w:rFonts w:hint="eastAsia"/>
            <w:lang w:eastAsia="zh-CN"/>
          </w:rPr>
          <w:t>（</w:t>
        </w:r>
      </w:ins>
      <w:ins w:id="1073" w:author="不迷" w:date="2021-01-09T16:06:11Z">
        <w:r>
          <w:rPr>
            <w:rFonts w:hint="eastAsia"/>
            <w:lang w:val="en-US" w:eastAsia="zh-CN"/>
          </w:rPr>
          <w:t>2</w:t>
        </w:r>
      </w:ins>
      <w:ins w:id="1074" w:author="不迷" w:date="2021-01-09T16:06:10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如果MNDE-H-VEL、MNDE-V-VEL、MNDE-A-VEL的最大值的频谱中大于6X的所有整数倍频分量中至少有10个频率的幅值大于频谱中</w:t>
      </w:r>
      <w:ins w:id="1075" w:author="不迷" w:date="2021-01-09T16:04:03Z">
        <w:r>
          <w:rPr>
            <w:rFonts w:hint="eastAsia"/>
          </w:rPr>
          <w:t>1X、2X、</w:t>
        </w:r>
      </w:ins>
      <w:ins w:id="1076" w:author="不迷" w:date="2021-01-09T16:04:03Z">
        <w:r>
          <w:rPr/>
          <w:t>3</w:t>
        </w:r>
      </w:ins>
      <w:ins w:id="1077" w:author="不迷" w:date="2021-01-09T16:04:03Z">
        <w:r>
          <w:rPr>
            <w:rFonts w:hint="eastAsia"/>
          </w:rPr>
          <w:t>X、4X、5X、6X的最高峰值</w:t>
        </w:r>
      </w:ins>
      <w:ins w:id="1078" w:author="不迷" w:date="2021-01-09T16:04:03Z">
        <w:r>
          <w:rPr>
            <w:rFonts w:hint="eastAsia"/>
            <w:lang w:eastAsia="zh-CN"/>
          </w:rPr>
          <w:t>的</w:t>
        </w:r>
      </w:ins>
      <w:ins w:id="1079" w:author="不迷" w:date="2021-01-09T16:04:05Z">
        <w:r>
          <w:rPr>
            <w:rFonts w:hint="eastAsia"/>
            <w:lang w:val="en-US" w:eastAsia="zh-CN"/>
          </w:rPr>
          <w:t>1</w:t>
        </w:r>
      </w:ins>
      <w:ins w:id="1080" w:author="不迷" w:date="2021-01-09T16:04:03Z">
        <w:r>
          <w:rPr>
            <w:rFonts w:hint="eastAsia"/>
          </w:rPr>
          <w:t>0%</w:t>
        </w:r>
      </w:ins>
      <w:r>
        <w:rPr>
          <w:rFonts w:hint="eastAsia"/>
        </w:rPr>
        <w:t>。结论：非联轴端轴承或轴上零部件存在</w:t>
      </w:r>
      <w:ins w:id="1081" w:author="不迷" w:date="2021-01-09T16:04:59Z">
        <w:r>
          <w:rPr>
            <w:rFonts w:hint="eastAsia"/>
            <w:lang w:eastAsia="zh-CN"/>
          </w:rPr>
          <w:t>动</w:t>
        </w:r>
      </w:ins>
      <w:ins w:id="1082" w:author="不迷" w:date="2021-01-09T16:05:02Z">
        <w:r>
          <w:rPr>
            <w:rFonts w:hint="eastAsia"/>
            <w:lang w:eastAsia="zh-CN"/>
          </w:rPr>
          <w:t>静</w:t>
        </w:r>
      </w:ins>
      <w:r>
        <w:rPr>
          <w:rFonts w:hint="eastAsia"/>
        </w:rPr>
        <w:t>摩擦，检查非联轴端轴承等部位动静安装配合状态。</w:t>
      </w:r>
    </w:p>
    <w:p/>
    <w:p>
      <w:pPr>
        <w:ind w:left="420" w:leftChars="200"/>
      </w:pPr>
    </w:p>
    <w:p>
      <w:pPr>
        <w:numPr>
          <w:ilvl w:val="0"/>
          <w:numId w:val="9"/>
        </w:numPr>
      </w:pPr>
      <w:r>
        <w:rPr>
          <w:rFonts w:hint="eastAsia"/>
        </w:rPr>
        <w:t>轴承配合间隙不良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泵、风机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CLEARANCE1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642" w:type="dxa"/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137" w:type="dxa"/>
          </w:tcPr>
          <w:p>
            <w:pPr>
              <w:jc w:val="center"/>
            </w:pPr>
            <w:r>
              <w:rPr>
                <w:rFonts w:hint="eastAsia"/>
              </w:rPr>
              <w:t>CLEARANCE2</w:t>
            </w:r>
          </w:p>
        </w:tc>
      </w:tr>
    </w:tbl>
    <w:p>
      <w:r>
        <w:rPr>
          <w:rFonts w:hint="eastAsia"/>
        </w:rPr>
        <w:t>2、诊断规则</w:t>
      </w:r>
    </w:p>
    <w:p>
      <w:r>
        <w:rPr>
          <w:rFonts w:hint="eastAsia"/>
        </w:rPr>
        <w:t>1）</w:t>
      </w:r>
      <w:r>
        <w:rPr>
          <w:rFonts w:hint="eastAsia"/>
          <w:b/>
          <w:bCs/>
        </w:rPr>
        <w:t>CLEARANCE1</w:t>
      </w:r>
      <w:r>
        <w:rPr>
          <w:rFonts w:hint="eastAsia"/>
        </w:rPr>
        <w:t>--泵、风机</w:t>
      </w:r>
      <w:ins w:id="1083" w:author="不迷" w:date="2021-01-09T16:12:35Z">
        <w:r>
          <w:rPr>
            <w:rFonts w:hint="eastAsia"/>
            <w:lang w:eastAsia="zh-CN"/>
          </w:rPr>
          <w:t>（</w:t>
        </w:r>
      </w:ins>
      <w:ins w:id="1084" w:author="不迷" w:date="2021-01-09T16:13:13Z">
        <w:r>
          <w:rPr>
            <w:rFonts w:hint="eastAsia"/>
            <w:lang w:eastAsia="zh-CN"/>
          </w:rPr>
          <w:t>测点</w:t>
        </w:r>
      </w:ins>
      <w:ins w:id="1085" w:author="不迷" w:date="2021-01-09T16:13:15Z">
        <w:r>
          <w:rPr>
            <w:rFonts w:hint="eastAsia"/>
            <w:lang w:val="en-US" w:eastAsia="zh-CN"/>
          </w:rPr>
          <w:t>X</w:t>
        </w:r>
      </w:ins>
      <w:ins w:id="1086" w:author="不迷" w:date="2021-01-09T16:13:18Z">
        <w:r>
          <w:rPr>
            <w:rFonts w:hint="eastAsia"/>
            <w:lang w:val="en-US" w:eastAsia="zh-CN"/>
          </w:rPr>
          <w:t>与</w:t>
        </w:r>
      </w:ins>
      <w:ins w:id="1087" w:author="不迷" w:date="2021-01-09T16:13:20Z">
        <w:r>
          <w:rPr>
            <w:rFonts w:hint="eastAsia"/>
            <w:lang w:val="en-US" w:eastAsia="zh-CN"/>
          </w:rPr>
          <w:t>（</w:t>
        </w:r>
      </w:ins>
      <w:ins w:id="1088" w:author="不迷" w:date="2021-01-09T16:13:21Z">
        <w:r>
          <w:rPr>
            <w:rFonts w:hint="eastAsia"/>
            <w:lang w:val="en-US" w:eastAsia="zh-CN"/>
          </w:rPr>
          <w:t>1</w:t>
        </w:r>
      </w:ins>
      <w:ins w:id="1089" w:author="不迷" w:date="2021-01-09T16:13:35Z">
        <w:r>
          <w:rPr>
            <w:rFonts w:hint="eastAsia"/>
            <w:lang w:val="en-US" w:eastAsia="zh-CN"/>
          </w:rPr>
          <w:t>）</w:t>
        </w:r>
      </w:ins>
      <w:ins w:id="1090" w:author="不迷" w:date="2021-01-09T16:13:43Z">
        <w:r>
          <w:rPr>
            <w:rFonts w:hint="eastAsia"/>
            <w:lang w:val="en-US" w:eastAsia="zh-CN"/>
          </w:rPr>
          <w:t>、</w:t>
        </w:r>
      </w:ins>
      <w:ins w:id="1091" w:author="不迷" w:date="2021-01-09T16:13:23Z">
        <w:r>
          <w:rPr>
            <w:rFonts w:hint="eastAsia"/>
            <w:lang w:val="en-US" w:eastAsia="zh-CN"/>
          </w:rPr>
          <w:t>（2）</w:t>
        </w:r>
      </w:ins>
      <w:ins w:id="1092" w:author="不迷" w:date="2021-01-09T16:13:47Z">
        <w:r>
          <w:rPr>
            <w:rFonts w:hint="eastAsia"/>
            <w:lang w:val="en-US" w:eastAsia="zh-CN"/>
          </w:rPr>
          <w:t>对号</w:t>
        </w:r>
      </w:ins>
      <w:ins w:id="1093" w:author="不迷" w:date="2021-01-09T16:13:48Z">
        <w:r>
          <w:rPr>
            <w:rFonts w:hint="eastAsia"/>
            <w:lang w:val="en-US" w:eastAsia="zh-CN"/>
          </w:rPr>
          <w:t>入座</w:t>
        </w:r>
      </w:ins>
      <w:ins w:id="1094" w:author="不迷" w:date="2021-01-09T16:12:35Z">
        <w:r>
          <w:rPr>
            <w:rFonts w:hint="eastAsia"/>
            <w:lang w:eastAsia="zh-CN"/>
          </w:rPr>
          <w:t>）</w:t>
        </w:r>
      </w:ins>
    </w:p>
    <w:p>
      <w:pPr>
        <w:numPr>
          <w:ilvl w:val="-1"/>
          <w:numId w:val="0"/>
        </w:numPr>
        <w:ind w:left="0" w:firstLine="0"/>
      </w:pPr>
      <w:ins w:id="1095" w:author="不迷" w:date="2021-01-09T16:12:07Z">
        <w:r>
          <w:rPr>
            <w:rFonts w:hint="eastAsia"/>
            <w:lang w:eastAsia="zh-CN"/>
          </w:rPr>
          <w:t>（</w:t>
        </w:r>
      </w:ins>
      <w:ins w:id="1096" w:author="不迷" w:date="2021-01-09T16:12:08Z">
        <w:r>
          <w:rPr>
            <w:rFonts w:hint="eastAsia"/>
            <w:lang w:val="en-US" w:eastAsia="zh-CN"/>
          </w:rPr>
          <w:t>1</w:t>
        </w:r>
      </w:ins>
      <w:ins w:id="1097" w:author="不迷" w:date="2021-01-09T16:12:07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如果FDE-H-VEL、FDE-V-VEL、FDE-A-VEL的最大值的频谱中1X、2X、3X、4X、5X之和大于80%总值，且至少有4个分量幅值都大于10%总值。结论：联轴端轴承配合间隙不良，检查联轴端轴承等部位动静安装配合状态。</w:t>
      </w:r>
    </w:p>
    <w:p>
      <w:pPr>
        <w:numPr>
          <w:ilvl w:val="-1"/>
          <w:numId w:val="0"/>
        </w:numPr>
        <w:ind w:left="0" w:firstLine="0"/>
      </w:pPr>
      <w:ins w:id="1098" w:author="不迷" w:date="2021-01-09T16:12:11Z">
        <w:r>
          <w:rPr>
            <w:rFonts w:hint="eastAsia"/>
            <w:lang w:eastAsia="zh-CN"/>
          </w:rPr>
          <w:t>（</w:t>
        </w:r>
      </w:ins>
      <w:ins w:id="1099" w:author="不迷" w:date="2021-01-09T16:12:12Z">
        <w:r>
          <w:rPr>
            <w:rFonts w:hint="eastAsia"/>
            <w:lang w:val="en-US" w:eastAsia="zh-CN"/>
          </w:rPr>
          <w:t>2</w:t>
        </w:r>
      </w:ins>
      <w:ins w:id="1100" w:author="不迷" w:date="2021-01-09T16:12:11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如果FNDE-H-VEL、FNDE-V-VEL、FNDE-A-VEL的最大值的频谱中1X、2X、3X、4X、5X之和大于80%总值，且至少有4个分量幅值都大于10%总值。结论：非联轴端轴承配合间隙不良，检查非联轴端轴承等部位动静安装配合状态。</w:t>
      </w:r>
    </w:p>
    <w:p/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2）CLEARANCE2</w:t>
      </w:r>
      <w:r>
        <w:rPr>
          <w:rFonts w:hint="eastAsia"/>
        </w:rPr>
        <w:t>--电机</w:t>
      </w:r>
      <w:ins w:id="1101" w:author="不迷" w:date="2021-01-09T16:15:00Z">
        <w:r>
          <w:rPr>
            <w:rFonts w:hint="eastAsia"/>
            <w:lang w:eastAsia="zh-CN"/>
          </w:rPr>
          <w:t>（测点</w:t>
        </w:r>
      </w:ins>
      <w:ins w:id="1102" w:author="不迷" w:date="2021-01-09T16:15:00Z">
        <w:r>
          <w:rPr>
            <w:rFonts w:hint="eastAsia"/>
            <w:lang w:val="en-US" w:eastAsia="zh-CN"/>
          </w:rPr>
          <w:t>X与（1）、（2）对号入座</w:t>
        </w:r>
      </w:ins>
      <w:ins w:id="1103" w:author="不迷" w:date="2021-01-09T16:15:00Z">
        <w:r>
          <w:rPr>
            <w:rFonts w:hint="eastAsia"/>
            <w:lang w:eastAsia="zh-CN"/>
          </w:rPr>
          <w:t>）</w:t>
        </w:r>
      </w:ins>
    </w:p>
    <w:p>
      <w:pPr>
        <w:numPr>
          <w:ilvl w:val="-1"/>
          <w:numId w:val="0"/>
        </w:numPr>
        <w:ind w:left="0" w:firstLine="0"/>
      </w:pPr>
      <w:ins w:id="1104" w:author="不迷" w:date="2021-01-09T16:14:39Z">
        <w:r>
          <w:rPr>
            <w:rFonts w:hint="eastAsia"/>
            <w:lang w:eastAsia="zh-CN"/>
          </w:rPr>
          <w:t>（</w:t>
        </w:r>
      </w:ins>
      <w:ins w:id="1105" w:author="不迷" w:date="2021-01-09T16:14:40Z">
        <w:r>
          <w:rPr>
            <w:rFonts w:hint="eastAsia"/>
            <w:lang w:val="en-US" w:eastAsia="zh-CN"/>
          </w:rPr>
          <w:t>1</w:t>
        </w:r>
      </w:ins>
      <w:ins w:id="1106" w:author="不迷" w:date="2021-01-09T16:14:39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如果MDE-H-VEL、MDE-V-VEL、MDE-A-VEL的最大值的频谱中1X、2X、3X、4X、5X之和大于80%总值，且至少有4个分量幅值都大于10%总值。结论：联轴端轴承配合间隙不良，检查联轴端轴承等部位动静安装配合状态。</w:t>
      </w:r>
    </w:p>
    <w:p>
      <w:pPr>
        <w:numPr>
          <w:ilvl w:val="-1"/>
          <w:numId w:val="0"/>
        </w:numPr>
        <w:ind w:left="0" w:firstLine="0"/>
      </w:pPr>
      <w:ins w:id="1107" w:author="不迷" w:date="2021-01-09T16:14:44Z">
        <w:r>
          <w:rPr>
            <w:rFonts w:hint="eastAsia"/>
            <w:lang w:eastAsia="zh-CN"/>
          </w:rPr>
          <w:t>（</w:t>
        </w:r>
      </w:ins>
      <w:ins w:id="1108" w:author="不迷" w:date="2021-01-09T16:14:45Z">
        <w:r>
          <w:rPr>
            <w:rFonts w:hint="eastAsia"/>
            <w:lang w:val="en-US" w:eastAsia="zh-CN"/>
          </w:rPr>
          <w:t>2</w:t>
        </w:r>
      </w:ins>
      <w:ins w:id="1109" w:author="不迷" w:date="2021-01-09T16:14:44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如果MNDE-H-VEL、MNDE-V-VEL、MNDE-A-VEL的最大值的频谱中1X、2X、3X、4X、5X之和大于80%总值，且至少有4个分量幅值都大于10%总值。结论：非联轴端轴承配合间隙不良，检查非联轴端轴承等部位动静安装配合状态。</w:t>
      </w:r>
    </w:p>
    <w:p>
      <w:pPr>
        <w:rPr>
          <w:rFonts w:hint="eastAsia"/>
        </w:rPr>
      </w:pPr>
    </w:p>
    <w:p>
      <w:r>
        <w:rPr>
          <w:rFonts w:hint="eastAsia"/>
        </w:rPr>
        <w:t>七、基础松动、软脚等故障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011"/>
        <w:gridCol w:w="201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基础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泵、风机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FDLOOSE1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卧式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刚性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FDLOOSE2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2、诊断规则</w:t>
      </w:r>
    </w:p>
    <w:p>
      <w:r>
        <w:rPr>
          <w:rFonts w:hint="eastAsia"/>
          <w:b/>
          <w:bCs/>
        </w:rPr>
        <w:t>1）FDLOOSE1</w:t>
      </w:r>
      <w:r>
        <w:rPr>
          <w:rFonts w:hint="eastAsia"/>
        </w:rPr>
        <w:t>--泵、风机--刚性支撑</w:t>
      </w:r>
    </w:p>
    <w:p>
      <w:pPr>
        <w:numPr>
          <w:ilvl w:val="0"/>
          <w:numId w:val="10"/>
        </w:numPr>
      </w:pPr>
      <w:r>
        <w:rPr>
          <w:rFonts w:hint="eastAsia"/>
        </w:rPr>
        <w:t>如果FDEV、FNDEV至少一个有效，则这两个的最大值如果大于水平方向振动速度值（优先同轴承）的0.80倍，且这个最大值的1-6倍频之和大于80%总值。结论：基础松动、软脚等基础垂直刚度不足故障。检查台板、水泥基础以及垫铁等紧固松动或台板不平。</w:t>
      </w:r>
    </w:p>
    <w:p>
      <w:r>
        <w:rPr>
          <w:rFonts w:hint="eastAsia"/>
          <w:b/>
          <w:bCs/>
        </w:rPr>
        <w:t>2）FDLOOSE2</w:t>
      </w:r>
      <w:r>
        <w:rPr>
          <w:rFonts w:hint="eastAsia"/>
        </w:rPr>
        <w:t>--电机--卧式、刚性支撑</w:t>
      </w:r>
    </w:p>
    <w:p>
      <w:pPr>
        <w:numPr>
          <w:ilvl w:val="0"/>
          <w:numId w:val="10"/>
        </w:numPr>
      </w:pPr>
      <w:r>
        <w:rPr>
          <w:rFonts w:hint="eastAsia"/>
        </w:rPr>
        <w:t>如果MDEV、MNDEV至少一个有效，则这两个的最大值如果大于水平方向振动速度值（优先同轴承）的0.80倍，且这个最大值的1-6倍频之和大于80%总值。结论：基础松动、软脚等基础垂直刚度不足故障。检查台板、水泥基础以及垫铁等紧固松动或台板不平。</w:t>
      </w:r>
    </w:p>
    <w:p/>
    <w:p>
      <w:ins w:id="1110" w:author="xi clark" w:date="2021-01-01T22:02:00Z">
        <w:r>
          <w:rPr>
            <w:rFonts w:hint="eastAsia"/>
          </w:rPr>
          <w:t>八</w:t>
        </w:r>
      </w:ins>
      <w:del w:id="1111" w:author="xi clark" w:date="2021-01-01T22:02:00Z">
        <w:r>
          <w:rPr>
            <w:rFonts w:hint="eastAsia"/>
          </w:rPr>
          <w:delText>七</w:delText>
        </w:r>
      </w:del>
      <w:r>
        <w:rPr>
          <w:rFonts w:hint="eastAsia"/>
        </w:rPr>
        <w:t>、台板不平、管线应力等引起的壳体变形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泵、风机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STRESS1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STRESS2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2、诊断规则</w:t>
      </w:r>
    </w:p>
    <w:p>
      <w:r>
        <w:rPr>
          <w:rFonts w:hint="eastAsia"/>
        </w:rPr>
        <w:t>1）</w:t>
      </w:r>
      <w:r>
        <w:rPr>
          <w:rFonts w:hint="eastAsia"/>
          <w:b/>
          <w:bCs/>
        </w:rPr>
        <w:t>STRESS1--</w:t>
      </w:r>
      <w:r>
        <w:rPr>
          <w:rFonts w:hint="eastAsia"/>
        </w:rPr>
        <w:t>泵、风机</w:t>
      </w:r>
    </w:p>
    <w:p>
      <w:pPr>
        <w:numPr>
          <w:ilvl w:val="0"/>
          <w:numId w:val="11"/>
        </w:numPr>
      </w:pPr>
      <w:r>
        <w:rPr>
          <w:rFonts w:hint="eastAsia"/>
        </w:rPr>
        <w:t>如果</w:t>
      </w:r>
      <w:ins w:id="1112" w:author="不迷" w:date="2021-01-09T16:26:59Z">
        <w:r>
          <w:rPr>
            <w:rFonts w:hint="eastAsia"/>
            <w:lang w:val="en-US" w:eastAsia="zh-CN"/>
          </w:rPr>
          <w:t>X</w:t>
        </w:r>
      </w:ins>
      <w:r>
        <w:rPr>
          <w:rFonts w:hint="eastAsia"/>
        </w:rPr>
        <w:t>测点其</w:t>
      </w:r>
      <w:ins w:id="1113" w:author="不迷" w:date="2021-01-09T16:27:07Z">
        <w:r>
          <w:rPr>
            <w:rFonts w:hint="eastAsia"/>
            <w:lang w:val="en-US" w:eastAsia="zh-CN"/>
          </w:rPr>
          <w:t>4</w:t>
        </w:r>
      </w:ins>
      <w:ins w:id="1114" w:author="不迷" w:date="2021-01-09T16:27:09Z">
        <w:r>
          <w:rPr>
            <w:rFonts w:hint="eastAsia"/>
            <w:lang w:val="en-US" w:eastAsia="zh-CN"/>
          </w:rPr>
          <w:t>天</w:t>
        </w:r>
      </w:ins>
      <w:r>
        <w:rPr>
          <w:rFonts w:hint="eastAsia"/>
        </w:rPr>
        <w:t>趋势符合以下描述：</w:t>
      </w:r>
      <w:ins w:id="1115" w:author="不迷" w:date="2021-01-09T16:33:11Z">
        <w:r>
          <w:rPr>
            <w:rFonts w:hint="eastAsia"/>
            <w:lang w:eastAsia="zh-CN"/>
          </w:rPr>
          <w:t>大于</w:t>
        </w:r>
      </w:ins>
      <w:ins w:id="1116" w:author="不迷" w:date="2021-01-09T16:30:15Z">
        <w:r>
          <w:rPr>
            <w:rFonts w:hint="eastAsia"/>
            <w:lang w:val="en-US" w:eastAsia="zh-CN"/>
          </w:rPr>
          <w:t>4</w:t>
        </w:r>
      </w:ins>
      <w:ins w:id="1117" w:author="不迷" w:date="2021-01-09T16:30:17Z">
        <w:r>
          <w:rPr>
            <w:rFonts w:hint="eastAsia"/>
            <w:lang w:val="en-US" w:eastAsia="zh-CN"/>
          </w:rPr>
          <w:t>天</w:t>
        </w:r>
      </w:ins>
      <w:ins w:id="1118" w:author="不迷" w:date="2021-01-09T16:30:20Z">
        <w:r>
          <w:rPr>
            <w:rFonts w:hint="eastAsia"/>
            <w:lang w:val="en-US" w:eastAsia="zh-CN"/>
          </w:rPr>
          <w:t>拟合</w:t>
        </w:r>
      </w:ins>
      <w:ins w:id="1119" w:author="不迷" w:date="2021-01-09T16:30:24Z">
        <w:r>
          <w:rPr>
            <w:rFonts w:hint="eastAsia"/>
            <w:lang w:val="en-US" w:eastAsia="zh-CN"/>
          </w:rPr>
          <w:t>直线</w:t>
        </w:r>
      </w:ins>
      <w:ins w:id="1120" w:author="不迷" w:date="2021-01-09T16:33:18Z">
        <w:r>
          <w:rPr>
            <w:rFonts w:hint="eastAsia"/>
            <w:lang w:val="en-US" w:eastAsia="zh-CN"/>
          </w:rPr>
          <w:t>上</w:t>
        </w:r>
      </w:ins>
      <w:ins w:id="1121" w:author="不迷" w:date="2021-01-09T16:33:20Z">
        <w:r>
          <w:rPr>
            <w:rFonts w:hint="eastAsia"/>
            <w:lang w:val="en-US" w:eastAsia="zh-CN"/>
          </w:rPr>
          <w:t>对应</w:t>
        </w:r>
      </w:ins>
      <w:ins w:id="1122" w:author="不迷" w:date="2021-01-09T16:33:21Z">
        <w:r>
          <w:rPr>
            <w:rFonts w:hint="eastAsia"/>
            <w:lang w:val="en-US" w:eastAsia="zh-CN"/>
          </w:rPr>
          <w:t>点</w:t>
        </w:r>
      </w:ins>
      <w:ins w:id="1123" w:author="不迷" w:date="2021-01-09T16:33:24Z">
        <w:r>
          <w:rPr>
            <w:rFonts w:hint="eastAsia"/>
            <w:lang w:val="en-US" w:eastAsia="zh-CN"/>
          </w:rPr>
          <w:t>的</w:t>
        </w:r>
      </w:ins>
      <w:ins w:id="1124" w:author="不迷" w:date="2021-01-09T16:33:25Z">
        <w:r>
          <w:rPr>
            <w:rFonts w:hint="eastAsia"/>
            <w:lang w:val="en-US" w:eastAsia="zh-CN"/>
          </w:rPr>
          <w:t>所有</w:t>
        </w:r>
      </w:ins>
      <w:ins w:id="1125" w:author="不迷" w:date="2021-01-09T16:33:34Z">
        <w:r>
          <w:rPr>
            <w:rFonts w:hint="eastAsia"/>
            <w:lang w:val="en-US" w:eastAsia="zh-CN"/>
          </w:rPr>
          <w:t>振动</w:t>
        </w:r>
      </w:ins>
      <w:ins w:id="1126" w:author="不迷" w:date="2021-01-09T16:33:36Z">
        <w:r>
          <w:rPr>
            <w:rFonts w:hint="eastAsia"/>
            <w:lang w:val="en-US" w:eastAsia="zh-CN"/>
          </w:rPr>
          <w:t>速度值</w:t>
        </w:r>
      </w:ins>
      <w:ins w:id="1127" w:author="不迷" w:date="2021-01-09T16:34:41Z">
        <w:r>
          <w:rPr>
            <w:rFonts w:hint="eastAsia"/>
            <w:lang w:val="en-US" w:eastAsia="zh-CN"/>
          </w:rPr>
          <w:t>的</w:t>
        </w:r>
      </w:ins>
      <w:ins w:id="1128" w:author="不迷" w:date="2021-01-09T16:34:43Z">
        <w:r>
          <w:rPr>
            <w:rFonts w:hint="eastAsia"/>
            <w:lang w:val="en-US" w:eastAsia="zh-CN"/>
          </w:rPr>
          <w:t>平均值</w:t>
        </w:r>
      </w:ins>
      <w:ins w:id="1129" w:author="不迷" w:date="2021-01-09T16:38:09Z">
        <w:r>
          <w:rPr>
            <w:rFonts w:hint="eastAsia"/>
            <w:lang w:val="en-US" w:eastAsia="zh-CN"/>
          </w:rPr>
          <w:t>V</w:t>
        </w:r>
      </w:ins>
      <w:ins w:id="1130" w:author="不迷" w:date="2021-01-09T16:38:20Z">
        <w:r>
          <w:rPr>
            <w:rFonts w:hint="eastAsia"/>
            <w:lang w:val="en-US" w:eastAsia="zh-CN"/>
          </w:rPr>
          <w:t>max</w:t>
        </w:r>
      </w:ins>
      <w:ins w:id="1131" w:author="不迷" w:date="2021-01-09T16:35:47Z">
        <w:r>
          <w:rPr>
            <w:rFonts w:hint="eastAsia"/>
            <w:lang w:val="en-US" w:eastAsia="zh-CN"/>
          </w:rPr>
          <w:t>减去</w:t>
        </w:r>
      </w:ins>
      <w:ins w:id="1132" w:author="不迷" w:date="2021-01-09T16:35:50Z">
        <w:r>
          <w:rPr>
            <w:rFonts w:hint="eastAsia"/>
            <w:lang w:val="en-US" w:eastAsia="zh-CN"/>
          </w:rPr>
          <w:t>小于</w:t>
        </w:r>
      </w:ins>
      <w:ins w:id="1133" w:author="不迷" w:date="2021-01-09T16:36:08Z">
        <w:r>
          <w:rPr>
            <w:rFonts w:hint="eastAsia"/>
            <w:lang w:val="en-US" w:eastAsia="zh-CN"/>
          </w:rPr>
          <w:t>4天拟合直线上对应点的所有振动速度值的平均值</w:t>
        </w:r>
      </w:ins>
      <w:ins w:id="1134" w:author="不迷" w:date="2021-01-09T16:38:35Z">
        <w:r>
          <w:rPr>
            <w:rFonts w:hint="eastAsia"/>
            <w:lang w:val="en-US" w:eastAsia="zh-CN"/>
          </w:rPr>
          <w:t>V</w:t>
        </w:r>
      </w:ins>
      <w:ins w:id="1135" w:author="不迷" w:date="2021-01-09T16:38:36Z">
        <w:r>
          <w:rPr>
            <w:rFonts w:hint="eastAsia"/>
            <w:lang w:val="en-US" w:eastAsia="zh-CN"/>
          </w:rPr>
          <w:t>min</w:t>
        </w:r>
      </w:ins>
      <w:ins w:id="1136" w:author="不迷" w:date="2021-01-09T16:36:16Z">
        <w:r>
          <w:rPr>
            <w:rFonts w:hint="eastAsia"/>
            <w:lang w:val="en-US" w:eastAsia="zh-CN"/>
          </w:rPr>
          <w:t>的</w:t>
        </w:r>
      </w:ins>
      <w:ins w:id="1137" w:author="不迷" w:date="2021-01-09T16:36:17Z">
        <w:r>
          <w:rPr>
            <w:rFonts w:hint="eastAsia"/>
            <w:lang w:val="en-US" w:eastAsia="zh-CN"/>
          </w:rPr>
          <w:t>差</w:t>
        </w:r>
      </w:ins>
      <w:ins w:id="1138" w:author="不迷" w:date="2021-01-09T16:36:26Z">
        <w:r>
          <w:rPr>
            <w:rFonts w:hint="eastAsia"/>
            <w:lang w:val="en-US" w:eastAsia="zh-CN"/>
          </w:rPr>
          <w:t>大于</w:t>
        </w:r>
      </w:ins>
      <w:ins w:id="1139" w:author="不迷" w:date="2021-01-09T16:38:42Z">
        <w:r>
          <w:rPr>
            <w:rFonts w:hint="eastAsia"/>
            <w:lang w:val="en-US" w:eastAsia="zh-CN"/>
          </w:rPr>
          <w:t>0</w:t>
        </w:r>
      </w:ins>
      <w:ins w:id="1140" w:author="不迷" w:date="2021-01-09T16:38:43Z">
        <w:r>
          <w:rPr>
            <w:rFonts w:hint="eastAsia"/>
            <w:lang w:val="en-US" w:eastAsia="zh-CN"/>
          </w:rPr>
          <w:t>.</w:t>
        </w:r>
      </w:ins>
      <w:ins w:id="1141" w:author="不迷" w:date="2021-01-09T16:38:44Z">
        <w:r>
          <w:rPr>
            <w:rFonts w:hint="eastAsia"/>
            <w:lang w:val="en-US" w:eastAsia="zh-CN"/>
          </w:rPr>
          <w:t>5</w:t>
        </w:r>
      </w:ins>
      <w:ins w:id="1142" w:author="不迷" w:date="2021-01-09T16:39:07Z">
        <w:r>
          <w:rPr>
            <w:rFonts w:hint="eastAsia"/>
            <w:lang w:val="en-US" w:eastAsia="zh-CN"/>
          </w:rPr>
          <w:t>Vmax</w:t>
        </w:r>
      </w:ins>
      <w:r>
        <w:rPr>
          <w:rFonts w:hint="eastAsia"/>
        </w:rPr>
        <w:t>。同时该测点1-6倍频之和大于总值的80%。则设备存在壳体变形故障；检查基础台板变形或出入口管线应力。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2）</w:t>
      </w:r>
      <w:r>
        <w:rPr>
          <w:rFonts w:hint="eastAsia"/>
          <w:b/>
          <w:bCs/>
        </w:rPr>
        <w:t>STRESS1--</w:t>
      </w:r>
      <w:ins w:id="1143" w:author="不迷" w:date="2021-01-04T15:43:11Z">
        <w:r>
          <w:rPr>
            <w:rFonts w:hint="eastAsia"/>
            <w:lang w:eastAsia="zh-CN"/>
          </w:rPr>
          <w:t>电机</w:t>
        </w:r>
      </w:ins>
    </w:p>
    <w:p>
      <w:pPr>
        <w:numPr>
          <w:ilvl w:val="0"/>
          <w:numId w:val="11"/>
        </w:numPr>
        <w:rPr>
          <w:ins w:id="1144" w:author="不迷" w:date="2021-01-09T16:40:37Z"/>
        </w:rPr>
      </w:pPr>
      <w:ins w:id="1145" w:author="不迷" w:date="2021-01-09T16:40:37Z">
        <w:r>
          <w:rPr>
            <w:rFonts w:hint="eastAsia"/>
          </w:rPr>
          <w:t>如果</w:t>
        </w:r>
      </w:ins>
      <w:ins w:id="1146" w:author="不迷" w:date="2021-01-09T16:40:37Z">
        <w:r>
          <w:rPr>
            <w:rFonts w:hint="eastAsia"/>
            <w:lang w:val="en-US" w:eastAsia="zh-CN"/>
          </w:rPr>
          <w:t>X</w:t>
        </w:r>
      </w:ins>
      <w:ins w:id="1147" w:author="不迷" w:date="2021-01-09T16:40:37Z">
        <w:r>
          <w:rPr>
            <w:rFonts w:hint="eastAsia"/>
          </w:rPr>
          <w:t>测点其</w:t>
        </w:r>
      </w:ins>
      <w:ins w:id="1148" w:author="不迷" w:date="2021-01-09T16:40:37Z">
        <w:r>
          <w:rPr>
            <w:rFonts w:hint="eastAsia"/>
            <w:lang w:val="en-US" w:eastAsia="zh-CN"/>
          </w:rPr>
          <w:t>4天</w:t>
        </w:r>
      </w:ins>
      <w:ins w:id="1149" w:author="不迷" w:date="2021-01-09T16:40:37Z">
        <w:r>
          <w:rPr>
            <w:rFonts w:hint="eastAsia"/>
          </w:rPr>
          <w:t>趋势符合以下描述：</w:t>
        </w:r>
      </w:ins>
      <w:ins w:id="1150" w:author="不迷" w:date="2021-01-09T16:40:37Z">
        <w:r>
          <w:rPr>
            <w:rFonts w:hint="eastAsia"/>
            <w:lang w:eastAsia="zh-CN"/>
          </w:rPr>
          <w:t>大于</w:t>
        </w:r>
      </w:ins>
      <w:ins w:id="1151" w:author="不迷" w:date="2021-01-09T16:40:37Z">
        <w:r>
          <w:rPr>
            <w:rFonts w:hint="eastAsia"/>
            <w:lang w:val="en-US" w:eastAsia="zh-CN"/>
          </w:rPr>
          <w:t>4天拟合直线上对应点的所有振动速度值的平均值Vmax减去小于4天拟合直线上对应点的所有振动速度值的平均值Vmin的差大于0.5Vmax</w:t>
        </w:r>
      </w:ins>
      <w:ins w:id="1152" w:author="不迷" w:date="2021-01-09T16:40:37Z">
        <w:r>
          <w:rPr>
            <w:rFonts w:hint="eastAsia"/>
          </w:rPr>
          <w:t>。同时该测点1-6倍频之和大于总值的80%。则设备存在壳体变形故障；检查基础台板变形。</w:t>
        </w:r>
      </w:ins>
    </w:p>
    <w:p>
      <w:pPr>
        <w:rPr>
          <w:rFonts w:hint="eastAsia"/>
        </w:rPr>
      </w:pPr>
    </w:p>
    <w:p>
      <w:del w:id="1153" w:author="xi clark" w:date="2021-01-01T22:03:00Z">
        <w:r>
          <w:rPr>
            <w:rFonts w:hint="eastAsia"/>
          </w:rPr>
          <w:delText>八</w:delText>
        </w:r>
      </w:del>
      <w:ins w:id="1154" w:author="xi clark" w:date="2021-01-01T22:03:00Z">
        <w:r>
          <w:rPr>
            <w:rFonts w:hint="eastAsia"/>
          </w:rPr>
          <w:t>九</w:t>
        </w:r>
      </w:ins>
      <w:r>
        <w:rPr>
          <w:rFonts w:hint="eastAsia"/>
        </w:rPr>
        <w:t>、电机电气故障（</w:t>
      </w:r>
      <w:r>
        <w:rPr>
          <w:rFonts w:hint="eastAsia"/>
          <w:highlight w:val="yellow"/>
        </w:rPr>
        <w:t>如果频谱分辨率大于0.5Hz，不做判断）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电气故障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8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电机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转子断条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ELECTRC1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  <w:vMerge w:val="continue"/>
          </w:tcPr>
          <w:p>
            <w:pPr>
              <w:jc w:val="center"/>
            </w:pP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转子偏心、气隙不均或定子松动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ELECTRC2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  <w:vMerge w:val="continue"/>
          </w:tcPr>
          <w:p>
            <w:pPr>
              <w:jc w:val="center"/>
            </w:pP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定子短路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ELECTRC3</w:t>
            </w:r>
          </w:p>
        </w:tc>
      </w:tr>
    </w:tbl>
    <w:p/>
    <w:p/>
    <w:p>
      <w:r>
        <w:rPr>
          <w:rFonts w:hint="eastAsia"/>
        </w:rPr>
        <w:t>2、电气故障规则</w:t>
      </w:r>
    </w:p>
    <w:p>
      <w:pPr>
        <w:rPr>
          <w:b/>
          <w:bCs/>
        </w:rPr>
      </w:pPr>
      <w:r>
        <w:rPr>
          <w:rFonts w:hint="eastAsia"/>
          <w:b/>
          <w:bCs/>
        </w:rPr>
        <w:t>1.1）ELECTRC1断条--电机</w:t>
      </w:r>
    </w:p>
    <w:p>
      <w:pPr>
        <w:numPr>
          <w:ilvl w:val="0"/>
          <w:numId w:val="12"/>
        </w:numPr>
      </w:pPr>
      <w:r>
        <w:rPr>
          <w:rFonts w:hint="eastAsia"/>
        </w:rPr>
        <w:t>电机所有测点中振动速度值最大的频谱图上存在主频1X幅值大于50%总值，且1X+极数*滑差或1X-极数*滑差的幅值大于1X幅值的20%。诊断为断条故障。</w:t>
      </w:r>
    </w:p>
    <w:p>
      <w:r>
        <w:rPr>
          <w:rFonts w:hint="eastAsia"/>
        </w:rPr>
        <w:t>1.2）</w:t>
      </w:r>
      <w:r>
        <w:rPr>
          <w:rFonts w:hint="eastAsia"/>
          <w:b/>
          <w:bCs/>
        </w:rPr>
        <w:t>ELECTRC2转子偏心、气隙不均、定子松动故障</w:t>
      </w:r>
      <w:r>
        <w:rPr>
          <w:rFonts w:hint="eastAsia"/>
        </w:rPr>
        <w:t>--电机</w:t>
      </w:r>
    </w:p>
    <w:p>
      <w:pPr>
        <w:numPr>
          <w:ilvl w:val="0"/>
          <w:numId w:val="13"/>
        </w:numPr>
      </w:pPr>
      <w:r>
        <w:rPr>
          <w:rFonts w:hint="eastAsia"/>
        </w:rPr>
        <w:t>电机所有测点中振动速度值最大的频谱图上存在100Hz，且其幅值大于总值的50%。诊断为电机转系偏心或气隙不均或定子松动。</w:t>
      </w:r>
    </w:p>
    <w:p>
      <w:r>
        <w:rPr>
          <w:rFonts w:hint="eastAsia"/>
        </w:rPr>
        <w:t>1.3）</w:t>
      </w:r>
      <w:r>
        <w:rPr>
          <w:rFonts w:hint="eastAsia"/>
          <w:b/>
          <w:bCs/>
        </w:rPr>
        <w:t>ELECTRC3</w:t>
      </w:r>
      <w:r>
        <w:rPr>
          <w:rFonts w:hint="eastAsia"/>
        </w:rPr>
        <w:t>定子短路--电机</w:t>
      </w:r>
    </w:p>
    <w:p>
      <w:pPr>
        <w:numPr>
          <w:ilvl w:val="0"/>
          <w:numId w:val="14"/>
        </w:numPr>
      </w:pPr>
      <w:r>
        <w:rPr>
          <w:rFonts w:hint="eastAsia"/>
        </w:rPr>
        <w:t>电机所有测点中振动速度值最大的频谱图上100Hz、200Hz、300Hz、400Hz、600Hz频率中至少有3个幅值大于频谱中最高幅值的50%。诊断为定子短路故障。</w:t>
      </w:r>
    </w:p>
    <w:p/>
    <w:p>
      <w:pPr>
        <w:numPr>
          <w:ilvl w:val="0"/>
          <w:numId w:val="15"/>
        </w:numPr>
      </w:pPr>
      <w:r>
        <w:rPr>
          <w:rFonts w:hint="eastAsia"/>
        </w:rPr>
        <w:t>泵、风机叶轮偏心或流体不均故障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泵或风机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泵、风机叶轮偏心或流体不均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Rotor-ecc1</w:t>
            </w:r>
          </w:p>
        </w:tc>
      </w:tr>
    </w:tbl>
    <w:p>
      <w:r>
        <w:rPr>
          <w:rFonts w:hint="eastAsia"/>
        </w:rPr>
        <w:t>2、诊断规则</w:t>
      </w:r>
    </w:p>
    <w:p>
      <w:r>
        <w:rPr>
          <w:rFonts w:hint="eastAsia"/>
        </w:rPr>
        <w:t>1）R</w:t>
      </w:r>
      <w:r>
        <w:rPr>
          <w:rFonts w:hint="eastAsia"/>
          <w:b/>
          <w:bCs/>
        </w:rPr>
        <w:t>otor-ecc1</w:t>
      </w:r>
      <w:r>
        <w:rPr>
          <w:rFonts w:hint="eastAsia"/>
        </w:rPr>
        <w:t>--泵、风机</w:t>
      </w:r>
    </w:p>
    <w:p>
      <w:pPr>
        <w:numPr>
          <w:ilvl w:val="0"/>
          <w:numId w:val="16"/>
        </w:numPr>
      </w:pPr>
      <w:r>
        <w:rPr>
          <w:rFonts w:hint="eastAsia"/>
        </w:rPr>
        <w:t>如果</w:t>
      </w:r>
      <w:ins w:id="1155" w:author="不迷" w:date="2021-01-09T16:43:14Z">
        <w:r>
          <w:rPr>
            <w:rFonts w:hint="eastAsia"/>
            <w:lang w:eastAsia="zh-CN"/>
          </w:rPr>
          <w:t>测点</w:t>
        </w:r>
      </w:ins>
      <w:ins w:id="1156" w:author="不迷" w:date="2021-01-09T16:43:16Z">
        <w:r>
          <w:rPr>
            <w:rFonts w:hint="eastAsia"/>
            <w:lang w:val="en-US" w:eastAsia="zh-CN"/>
          </w:rPr>
          <w:t>X</w:t>
        </w:r>
      </w:ins>
      <w:r>
        <w:rPr>
          <w:rFonts w:hint="eastAsia"/>
        </w:rPr>
        <w:t>的频谱上存在叶轮通过频率（主频*叶片数）的幅值大于总值60%，则诊断为叶轮偏心或流体不均故障。</w:t>
      </w:r>
    </w:p>
    <w:p>
      <w:pPr>
        <w:rPr>
          <w:rFonts w:hint="eastAsia"/>
        </w:rPr>
      </w:pPr>
    </w:p>
    <w:p>
      <w:r>
        <w:rPr>
          <w:rFonts w:hint="eastAsia"/>
        </w:rPr>
        <w:t>十、流体激励故障</w:t>
      </w:r>
    </w:p>
    <w:p>
      <w:r>
        <w:rPr>
          <w:rFonts w:hint="eastAsia"/>
        </w:rPr>
        <w:t>1、规则编码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汽蚀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FL-EXCIT1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回流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FL-EXCIT2</w:t>
            </w:r>
          </w:p>
        </w:tc>
      </w:tr>
    </w:tbl>
    <w:p>
      <w:r>
        <w:rPr>
          <w:rFonts w:hint="eastAsia"/>
        </w:rPr>
        <w:t>2、诊断规则</w:t>
      </w:r>
    </w:p>
    <w:p>
      <w:r>
        <w:rPr>
          <w:rFonts w:hint="eastAsia"/>
        </w:rPr>
        <w:t>1）FL-EXCIT1</w:t>
      </w:r>
      <w:r>
        <w:rPr>
          <w:rFonts w:hint="eastAsia"/>
          <w:b/>
          <w:bCs/>
        </w:rPr>
        <w:t>汽蚀</w:t>
      </w:r>
      <w:r>
        <w:rPr>
          <w:rFonts w:hint="eastAsia"/>
        </w:rPr>
        <w:t>-泵</w:t>
      </w:r>
    </w:p>
    <w:p>
      <w:pPr>
        <w:numPr>
          <w:ilvl w:val="0"/>
          <w:numId w:val="17"/>
        </w:numPr>
      </w:pPr>
      <w:r>
        <w:rPr>
          <w:rFonts w:hint="eastAsia"/>
        </w:rPr>
        <w:t>泵入口压力小于1.2倍汽蚀余量（如果能计算的话），且加速度峰值最大测点的振动速度谱图上60+1*谱图分辨率+......+500*谱图分辨率的所有谱线中至少有200个频率幅值大于谱图上最高峰值的20%。则该泵存在汽蚀故障。</w:t>
      </w:r>
    </w:p>
    <w:p>
      <w:pPr>
        <w:numPr>
          <w:ilvl w:val="0"/>
          <w:numId w:val="17"/>
        </w:numPr>
      </w:pPr>
      <w:r>
        <w:rPr>
          <w:rFonts w:hint="eastAsia"/>
        </w:rPr>
        <w:t>如果没有泵入口压力，则如果加速度峰值最大测点的振动速度谱图上60+1*谱图分辨率+......+500*谱图分辨率的所有谱线中至少有200个频率幅值大于谱图上最高峰值的20%。则该泵存在汽蚀故障或流体激励故障。</w:t>
      </w:r>
    </w:p>
    <w:p>
      <w:r>
        <w:rPr>
          <w:rFonts w:hint="eastAsia"/>
          <w:b/>
          <w:bCs/>
        </w:rPr>
        <w:t>2）FL-EXCIT2</w:t>
      </w:r>
      <w:r>
        <w:rPr>
          <w:rFonts w:hint="eastAsia"/>
        </w:rPr>
        <w:t>泵回流--泵</w:t>
      </w:r>
    </w:p>
    <w:p/>
    <w:p>
      <w:pPr>
        <w:numPr>
          <w:ilvl w:val="0"/>
          <w:numId w:val="17"/>
        </w:numPr>
      </w:pPr>
      <w:r>
        <w:rPr>
          <w:rFonts w:hint="eastAsia"/>
        </w:rPr>
        <w:t>如果泵背压大于泵出口压力（如果能计算的话），且加速度峰值最大测点的振动速度谱图上60+1*谱图分辨率+......+300*谱图分辨率的所有谱线中至少有100个频率幅值大于谱图上最高峰值的20%。则该泵存在回流故障。</w:t>
      </w:r>
    </w:p>
    <w:p>
      <w:pPr>
        <w:numPr>
          <w:ilvl w:val="0"/>
          <w:numId w:val="17"/>
        </w:numPr>
      </w:pPr>
      <w:r>
        <w:rPr>
          <w:rFonts w:hint="eastAsia"/>
        </w:rPr>
        <w:t>如果不能计算泵背压与出口压力，则加速度峰值最大测点的振动速度谱图上60+1*谱图分辨率+......+300*谱图分辨率的所有谱线中至少有100个频率幅值大于谱图上最高峰值的20%。则该泵存在回流或流体激励故障。</w:t>
      </w:r>
    </w:p>
    <w:p>
      <w:pPr>
        <w:rPr>
          <w:rFonts w:hint="eastAsia"/>
        </w:rPr>
      </w:pPr>
    </w:p>
    <w:p>
      <w:r>
        <w:rPr>
          <w:rFonts w:hint="eastAsia"/>
        </w:rPr>
        <w:t>十一、滚道轴承故障</w:t>
      </w:r>
    </w:p>
    <w:p>
      <w:r>
        <w:rPr>
          <w:rFonts w:hint="eastAsia"/>
        </w:rPr>
        <w:t>1、故障编码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滚动轴承故障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轴承保持架碰磨故障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BEAR-Fc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轴承滚珠故障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BEAR-Fb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轴承外圈故障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BEAR-Fo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轴承内圈故障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BEAR-Fi</w:t>
            </w:r>
          </w:p>
        </w:tc>
      </w:tr>
    </w:tbl>
    <w:p>
      <w:r>
        <w:rPr>
          <w:rFonts w:hint="eastAsia"/>
        </w:rPr>
        <w:t>2、诊断规则</w:t>
      </w:r>
    </w:p>
    <w:p>
      <w:r>
        <w:rPr>
          <w:rFonts w:hint="eastAsia"/>
          <w:b/>
          <w:bCs/>
        </w:rPr>
        <w:t>1）BEAR-Fc</w:t>
      </w:r>
      <w:r>
        <w:rPr>
          <w:rFonts w:hint="eastAsia"/>
        </w:rPr>
        <w:t>保持架故障--滚动轴承</w:t>
      </w:r>
    </w:p>
    <w:p>
      <w:r>
        <w:rPr>
          <w:rFonts w:hint="eastAsia"/>
        </w:rPr>
        <w:t>对每个测点振动速度谱图逐个进行诊断，当1倍保持架特征频率（即保持架特征频率系数*主频）、2倍保持架特征频率、3倍保持架特征频率中至少有两个的幅值大于谱图中最高谱线的20%时，该点轴承保持架存在碰磨故障。</w:t>
      </w:r>
    </w:p>
    <w:p>
      <w:r>
        <w:rPr>
          <w:rFonts w:hint="eastAsia"/>
        </w:rPr>
        <w:t>2）轴承损伤</w:t>
      </w:r>
    </w:p>
    <w:p>
      <w:r>
        <w:rPr>
          <w:rFonts w:hint="eastAsia"/>
        </w:rPr>
        <w:t>2.1）如果设备所有振动测点振动加速度值有一个达到报警值，或者所有测点振动加速度有效值虽然都没有达到报警值，但其中任一个测点在4天内的振动加速度峰值趋势直线拟合斜率大于0.417，则按以下进行轴承故障诊断分析。</w:t>
      </w:r>
    </w:p>
    <w:p>
      <w:r>
        <w:rPr>
          <w:rFonts w:hint="eastAsia"/>
          <w:b/>
          <w:bCs/>
        </w:rPr>
        <w:t>2.1.1 BEAR-Fb滚珠故障</w:t>
      </w:r>
      <w:r>
        <w:rPr>
          <w:rFonts w:hint="eastAsia"/>
        </w:rPr>
        <w:t>-滚动轴承</w:t>
      </w:r>
    </w:p>
    <w:p>
      <w:r>
        <w:rPr>
          <w:rFonts w:hint="eastAsia"/>
        </w:rPr>
        <w:t>对每个测点振动速度谱图逐个进行诊断，当1倍滚动体特征频率（即滚动体特征频率系数*主频）、2倍滚动体特征频率、3倍滚动体特征频率中至少有两个的幅值大于谱图中最高谱线的20%时，该点轴承滚动体存在损伤故障。</w:t>
      </w:r>
    </w:p>
    <w:p>
      <w:r>
        <w:rPr>
          <w:rFonts w:hint="eastAsia"/>
          <w:b/>
          <w:bCs/>
        </w:rPr>
        <w:t>2.1.2 BEAR-Fo外圈故障</w:t>
      </w:r>
      <w:r>
        <w:rPr>
          <w:rFonts w:hint="eastAsia"/>
        </w:rPr>
        <w:t>-滚动轴承</w:t>
      </w:r>
    </w:p>
    <w:p>
      <w:r>
        <w:rPr>
          <w:rFonts w:hint="eastAsia"/>
        </w:rPr>
        <w:t>对每个测点振动速度谱图逐个进行诊断，当1倍外圈特征频率（即外圈特征频率系数*主频）、2倍外圈特征频率、3倍外圈特征频率中至少有两个的幅值大于谱图中最高谱线的20%时，该点轴承外圈存在损伤故障。</w:t>
      </w:r>
    </w:p>
    <w:p>
      <w:r>
        <w:rPr>
          <w:rFonts w:hint="eastAsia"/>
          <w:b/>
          <w:bCs/>
        </w:rPr>
        <w:t>2.1.3 BEAR-Fi内圈故障</w:t>
      </w:r>
      <w:r>
        <w:rPr>
          <w:rFonts w:hint="eastAsia"/>
        </w:rPr>
        <w:t>-滚动轴承</w:t>
      </w:r>
    </w:p>
    <w:p>
      <w:r>
        <w:rPr>
          <w:rFonts w:hint="eastAsia"/>
        </w:rPr>
        <w:t>对每个测点振动速度谱图逐个进行诊断，当1倍内圈特征频率（即内圈特征频率系数*主频）、2倍外圈特征频率、3倍内圈特征频率中至少有两个的幅值大于谱图中最高谱线的20%时，该点轴承内圈存在损伤故障。</w:t>
      </w:r>
    </w:p>
    <w:p>
      <w:pPr>
        <w:rPr>
          <w:ins w:id="1157" w:author="xi clark" w:date="2021-01-01T23:54:00Z"/>
        </w:rPr>
      </w:pPr>
      <w:r>
        <w:rPr>
          <w:rFonts w:hint="eastAsia"/>
        </w:rPr>
        <w:t>2.2）否则不做诊断分析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十二、齿轮故障</w:t>
      </w:r>
      <w:ins w:id="1158" w:author="不迷" w:date="2021-01-09T16:44:47Z">
        <w:r>
          <w:rPr>
            <w:rFonts w:hint="eastAsia"/>
            <w:lang w:eastAsia="zh-CN"/>
          </w:rPr>
          <w:t>（</w:t>
        </w:r>
      </w:ins>
      <w:ins w:id="1159" w:author="不迷" w:date="2021-01-09T16:44:50Z">
        <w:r>
          <w:rPr>
            <w:rFonts w:hint="eastAsia"/>
            <w:lang w:eastAsia="zh-CN"/>
          </w:rPr>
          <w:t>先不做</w:t>
        </w:r>
      </w:ins>
      <w:ins w:id="1160" w:author="不迷" w:date="2021-01-09T16:44:47Z">
        <w:r>
          <w:rPr>
            <w:rFonts w:hint="eastAsia"/>
            <w:lang w:eastAsia="zh-CN"/>
          </w:rPr>
          <w:t>）</w:t>
        </w:r>
      </w:ins>
    </w:p>
    <w:p>
      <w:r>
        <w:rPr>
          <w:rFonts w:hint="eastAsia"/>
        </w:rPr>
        <w:t>1、故障编码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48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齿轮故障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齿轮箱</w:t>
            </w: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齿轮偏心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GEAR1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487" w:type="dxa"/>
            <w:vMerge w:val="continue"/>
          </w:tcPr>
          <w:p>
            <w:pPr>
              <w:jc w:val="center"/>
            </w:pPr>
          </w:p>
        </w:tc>
        <w:tc>
          <w:tcPr>
            <w:tcW w:w="2487" w:type="dxa"/>
          </w:tcPr>
          <w:p>
            <w:pPr>
              <w:jc w:val="center"/>
            </w:pPr>
            <w:r>
              <w:rPr>
                <w:rFonts w:hint="eastAsia"/>
              </w:rPr>
              <w:t>齿面磨损</w:t>
            </w:r>
          </w:p>
        </w:tc>
        <w:tc>
          <w:tcPr>
            <w:tcW w:w="2011" w:type="dxa"/>
          </w:tcPr>
          <w:p>
            <w:pPr>
              <w:jc w:val="center"/>
            </w:pPr>
            <w:r>
              <w:rPr>
                <w:rFonts w:hint="eastAsia"/>
              </w:rPr>
              <w:t>GEAR2</w:t>
            </w:r>
          </w:p>
        </w:tc>
      </w:tr>
    </w:tbl>
    <w:p>
      <w:r>
        <w:rPr>
          <w:rFonts w:hint="eastAsia"/>
        </w:rPr>
        <w:t>2、诊断规则</w:t>
      </w:r>
    </w:p>
    <w:p>
      <w:r>
        <w:rPr>
          <w:rFonts w:hint="eastAsia"/>
          <w:b/>
          <w:bCs/>
        </w:rPr>
        <w:t>1）</w:t>
      </w:r>
      <w:r>
        <w:rPr>
          <w:rFonts w:hint="eastAsia"/>
        </w:rPr>
        <w:t>如果设备所有振动测点振动加速度值有一个达到报警值，或者所有测点振动加速度有效值虽然都没有达到报警值，但其中任一个测点在4天内的振动加速度峰值趋势直线拟合斜率大于0.417，则按以下进行轴承故障诊断分析。</w:t>
      </w:r>
    </w:p>
    <w:p>
      <w:r>
        <w:rPr>
          <w:rFonts w:hint="eastAsia"/>
          <w:b/>
          <w:bCs/>
        </w:rPr>
        <w:t>1.1）GEAR1</w:t>
      </w:r>
      <w:r>
        <w:rPr>
          <w:rFonts w:hint="eastAsia"/>
        </w:rPr>
        <w:t>-齿轮偏心</w:t>
      </w:r>
    </w:p>
    <w:p>
      <w:pPr>
        <w:numPr>
          <w:ilvl w:val="0"/>
          <w:numId w:val="18"/>
        </w:numPr>
      </w:pPr>
      <w:r>
        <w:rPr>
          <w:rFonts w:hint="eastAsia"/>
        </w:rPr>
        <w:t>如果加速度谱图上存在FG±f0、FG±2f0、FG±3f0、FG±4f0的谱峰至少有4个大于啮合频率FG谱峰幅值的30%，则输入轴齿轮存在偏心故障。</w:t>
      </w:r>
    </w:p>
    <w:p>
      <w:pPr>
        <w:numPr>
          <w:ilvl w:val="0"/>
          <w:numId w:val="18"/>
        </w:numPr>
      </w:pPr>
      <w:r>
        <w:rPr>
          <w:rFonts w:hint="eastAsia"/>
        </w:rPr>
        <w:t>如果加速度谱图上存在FG±f1、FG±2f1、FG±3f1、FG±4f1的谱峰至少有4个大于啮合频率FG谱峰幅值的30%，则输出轴齿轮存在偏心故障。</w:t>
      </w:r>
    </w:p>
    <w:p>
      <w:r>
        <w:rPr>
          <w:rFonts w:hint="eastAsia"/>
        </w:rPr>
        <w:t>1.2）</w:t>
      </w:r>
      <w:r>
        <w:rPr>
          <w:rFonts w:hint="eastAsia"/>
          <w:b/>
          <w:bCs/>
        </w:rPr>
        <w:t>GEAR2</w:t>
      </w:r>
      <w:r>
        <w:rPr>
          <w:rFonts w:hint="eastAsia"/>
        </w:rPr>
        <w:t>-齿面磨损故障</w:t>
      </w:r>
    </w:p>
    <w:p>
      <w:pPr>
        <w:numPr>
          <w:ilvl w:val="0"/>
          <w:numId w:val="18"/>
        </w:numPr>
      </w:pPr>
      <w:r>
        <w:rPr>
          <w:rFonts w:hint="eastAsia"/>
        </w:rPr>
        <w:t>如果加速度谱图上存在1/2*FG、1/3FG、1/4FG的谱峰至少有2个大于啮合频率FG谱峰幅值的50%，则齿轮啮合存在齿面磨损。</w:t>
      </w:r>
    </w:p>
    <w:p>
      <w:r>
        <w:rPr>
          <w:rFonts w:hint="eastAsia"/>
        </w:rPr>
        <w:t xml:space="preserve">    其中FG--啮合频率  f0输入轴转速频率  f1--输出轴转速频率</w:t>
      </w:r>
    </w:p>
    <w:p>
      <w:r>
        <w:rPr>
          <w:rFonts w:hint="eastAsia"/>
        </w:rPr>
        <w:t>2）否则不做齿轮故障诊断分析。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1804A"/>
    <w:multiLevelType w:val="singleLevel"/>
    <w:tmpl w:val="B3A180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3258DD"/>
    <w:multiLevelType w:val="singleLevel"/>
    <w:tmpl w:val="B43258D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A348B55"/>
    <w:multiLevelType w:val="singleLevel"/>
    <w:tmpl w:val="BA348B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67E27C3"/>
    <w:multiLevelType w:val="singleLevel"/>
    <w:tmpl w:val="C67E27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A99CD9"/>
    <w:multiLevelType w:val="singleLevel"/>
    <w:tmpl w:val="D0A99CD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D84DA5AD"/>
    <w:multiLevelType w:val="singleLevel"/>
    <w:tmpl w:val="D84DA5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BBDB767"/>
    <w:multiLevelType w:val="singleLevel"/>
    <w:tmpl w:val="DBBDB76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C0EBEA9"/>
    <w:multiLevelType w:val="singleLevel"/>
    <w:tmpl w:val="EC0EBE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41600FA"/>
    <w:multiLevelType w:val="singleLevel"/>
    <w:tmpl w:val="F41600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4203D47"/>
    <w:multiLevelType w:val="singleLevel"/>
    <w:tmpl w:val="F4203D47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F4213DF8"/>
    <w:multiLevelType w:val="singleLevel"/>
    <w:tmpl w:val="F4213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AD921F3"/>
    <w:multiLevelType w:val="singleLevel"/>
    <w:tmpl w:val="FAD921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044F20FF"/>
    <w:multiLevelType w:val="singleLevel"/>
    <w:tmpl w:val="044F20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89D63AB"/>
    <w:multiLevelType w:val="singleLevel"/>
    <w:tmpl w:val="089D63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3A2B854"/>
    <w:multiLevelType w:val="singleLevel"/>
    <w:tmpl w:val="13A2B854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2A7605D9"/>
    <w:multiLevelType w:val="singleLevel"/>
    <w:tmpl w:val="2A7605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AA034F2"/>
    <w:multiLevelType w:val="singleLevel"/>
    <w:tmpl w:val="6AA034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744F2B4"/>
    <w:multiLevelType w:val="singleLevel"/>
    <w:tmpl w:val="7744F2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15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  <w:num w:numId="17">
    <w:abstractNumId w:val="17"/>
  </w:num>
  <w:num w:numId="1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不迷">
    <w15:presenceInfo w15:providerId="WPS Office" w15:userId="3499455490"/>
  </w15:person>
  <w15:person w15:author="xi clark">
    <w15:presenceInfo w15:providerId="Windows Live" w15:userId="8342f16896962c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A24"/>
    <w:rsid w:val="000942FF"/>
    <w:rsid w:val="000A6F53"/>
    <w:rsid w:val="0011166D"/>
    <w:rsid w:val="00172A27"/>
    <w:rsid w:val="001B2C06"/>
    <w:rsid w:val="001D781D"/>
    <w:rsid w:val="002166ED"/>
    <w:rsid w:val="00217022"/>
    <w:rsid w:val="00230F76"/>
    <w:rsid w:val="00281F45"/>
    <w:rsid w:val="002A12A9"/>
    <w:rsid w:val="002F06D2"/>
    <w:rsid w:val="00346DCE"/>
    <w:rsid w:val="00372FB9"/>
    <w:rsid w:val="003B1577"/>
    <w:rsid w:val="003E42C8"/>
    <w:rsid w:val="00401138"/>
    <w:rsid w:val="00447CF7"/>
    <w:rsid w:val="004B7825"/>
    <w:rsid w:val="004D15C4"/>
    <w:rsid w:val="005E3C8E"/>
    <w:rsid w:val="006063D5"/>
    <w:rsid w:val="00610BB6"/>
    <w:rsid w:val="00615CDD"/>
    <w:rsid w:val="00656143"/>
    <w:rsid w:val="00680EB1"/>
    <w:rsid w:val="006860D7"/>
    <w:rsid w:val="006D54FE"/>
    <w:rsid w:val="006F7FF7"/>
    <w:rsid w:val="00712307"/>
    <w:rsid w:val="00726B95"/>
    <w:rsid w:val="00780A5F"/>
    <w:rsid w:val="00793729"/>
    <w:rsid w:val="007B0362"/>
    <w:rsid w:val="007D584D"/>
    <w:rsid w:val="00810776"/>
    <w:rsid w:val="00822961"/>
    <w:rsid w:val="00843EA1"/>
    <w:rsid w:val="00914A9E"/>
    <w:rsid w:val="00952D8F"/>
    <w:rsid w:val="009530FE"/>
    <w:rsid w:val="009942DD"/>
    <w:rsid w:val="009E2A1F"/>
    <w:rsid w:val="00A16FB6"/>
    <w:rsid w:val="00A274AF"/>
    <w:rsid w:val="00A71196"/>
    <w:rsid w:val="00A87EFC"/>
    <w:rsid w:val="00AE7B63"/>
    <w:rsid w:val="00B731C3"/>
    <w:rsid w:val="00BC6476"/>
    <w:rsid w:val="00C732FE"/>
    <w:rsid w:val="00CA4C86"/>
    <w:rsid w:val="00CD0552"/>
    <w:rsid w:val="00DD6B4E"/>
    <w:rsid w:val="00DF7DCC"/>
    <w:rsid w:val="00E21DCA"/>
    <w:rsid w:val="00E30297"/>
    <w:rsid w:val="00E62739"/>
    <w:rsid w:val="00E811C2"/>
    <w:rsid w:val="00E86608"/>
    <w:rsid w:val="00F56F6D"/>
    <w:rsid w:val="041F56BE"/>
    <w:rsid w:val="112749D9"/>
    <w:rsid w:val="165461D7"/>
    <w:rsid w:val="175870D7"/>
    <w:rsid w:val="182721F9"/>
    <w:rsid w:val="2C5F2438"/>
    <w:rsid w:val="32593D8A"/>
    <w:rsid w:val="3FDD21D7"/>
    <w:rsid w:val="42B61ED2"/>
    <w:rsid w:val="4CFB4AC7"/>
    <w:rsid w:val="500C2AAB"/>
    <w:rsid w:val="543A4B90"/>
    <w:rsid w:val="54506E85"/>
    <w:rsid w:val="57DA7FE1"/>
    <w:rsid w:val="58DF73E7"/>
    <w:rsid w:val="679804E7"/>
    <w:rsid w:val="6E964E96"/>
    <w:rsid w:val="7581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uiPriority w:val="0"/>
    <w:pPr>
      <w:jc w:val="left"/>
    </w:p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annotation subject"/>
    <w:basedOn w:val="3"/>
    <w:next w:val="3"/>
    <w:link w:val="11"/>
    <w:qFormat/>
    <w:uiPriority w:val="0"/>
    <w:rPr>
      <w:b/>
      <w:b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批注文字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1">
    <w:name w:val="批注主题 字符"/>
    <w:basedOn w:val="10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2">
    <w:name w:val="批注框文本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BE1411-8463-4864-9A0F-1B589FEDAA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2564</Words>
  <Characters>14620</Characters>
  <Lines>121</Lines>
  <Paragraphs>34</Paragraphs>
  <TotalTime>9</TotalTime>
  <ScaleCrop>false</ScaleCrop>
  <LinksUpToDate>false</LinksUpToDate>
  <CharactersWithSpaces>17150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2020-12-11T04:04:00Z</dcterms:created>
  <dc:creator>不迷</dc:creator>
  <cp:lastModifiedBy>不迷</cp:lastModifiedBy>
  <dcterms:modified xsi:type="dcterms:W3CDTF">2021-01-13T11:29:21Z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